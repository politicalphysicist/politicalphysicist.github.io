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908CD" w14:textId="77777777" w:rsidR="00F5601D" w:rsidRDefault="00315800">
      <w:pPr>
        <w:rPr>
          <w:rFonts w:ascii="Times New Roman" w:hAnsi="Times New Roman" w:cs="Times New Roman"/>
          <w:sz w:val="28"/>
          <w:szCs w:val="28"/>
          <w:lang w:val="en-GB"/>
        </w:rPr>
      </w:pPr>
      <w:r w:rsidRPr="00D25C48">
        <w:rPr>
          <w:rFonts w:ascii="Times New Roman" w:hAnsi="Times New Roman" w:cs="Times New Roman"/>
          <w:sz w:val="28"/>
          <w:szCs w:val="28"/>
          <w:lang w:val="en-GB"/>
        </w:rPr>
        <w:t xml:space="preserve"> </w:t>
      </w:r>
      <w:r w:rsidR="00D25C48" w:rsidRPr="00D25C48">
        <w:rPr>
          <w:rFonts w:ascii="Times New Roman" w:hAnsi="Times New Roman" w:cs="Times New Roman"/>
          <w:sz w:val="28"/>
          <w:szCs w:val="28"/>
          <w:lang w:val="en-GB"/>
        </w:rPr>
        <w:t>Labour Party</w:t>
      </w:r>
      <w:r w:rsidR="000C32F3" w:rsidRPr="00D25C48">
        <w:rPr>
          <w:rFonts w:ascii="Times New Roman" w:hAnsi="Times New Roman" w:cs="Times New Roman"/>
          <w:sz w:val="28"/>
          <w:szCs w:val="28"/>
          <w:lang w:val="en-GB"/>
        </w:rPr>
        <w:t xml:space="preserve"> Conference </w:t>
      </w:r>
      <w:r w:rsidRPr="00D25C48">
        <w:rPr>
          <w:rFonts w:ascii="Times New Roman" w:hAnsi="Times New Roman" w:cs="Times New Roman"/>
          <w:sz w:val="28"/>
          <w:szCs w:val="28"/>
          <w:lang w:val="en-GB"/>
        </w:rPr>
        <w:t xml:space="preserve">2017 </w:t>
      </w:r>
    </w:p>
    <w:p w14:paraId="2E7251D8" w14:textId="77777777" w:rsidR="009F4F12" w:rsidRDefault="009F4F12">
      <w:pPr>
        <w:rPr>
          <w:rFonts w:ascii="Times New Roman" w:hAnsi="Times New Roman" w:cs="Times New Roman"/>
          <w:sz w:val="28"/>
          <w:szCs w:val="28"/>
          <w:lang w:val="en-GB"/>
        </w:rPr>
      </w:pPr>
    </w:p>
    <w:p w14:paraId="72BA859C" w14:textId="6103B339" w:rsidR="009F4F12" w:rsidRPr="00D25C48" w:rsidRDefault="009F4F12">
      <w:pPr>
        <w:rPr>
          <w:rFonts w:ascii="Times New Roman" w:hAnsi="Times New Roman" w:cs="Times New Roman"/>
          <w:sz w:val="28"/>
          <w:szCs w:val="28"/>
          <w:lang w:val="en-GB"/>
        </w:rPr>
      </w:pPr>
      <w:r w:rsidRPr="00FF2277">
        <w:rPr>
          <w:rFonts w:ascii="Times New Roman" w:hAnsi="Times New Roman" w:cs="Times New Roman"/>
          <w:noProof/>
          <w:sz w:val="28"/>
          <w:szCs w:val="28"/>
        </w:rPr>
        <w:drawing>
          <wp:inline distT="0" distB="0" distL="0" distR="0" wp14:anchorId="65FF8851" wp14:editId="1C59B1B1">
            <wp:extent cx="5143500" cy="68580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int Jeremy.jpg"/>
                    <pic:cNvPicPr/>
                  </pic:nvPicPr>
                  <pic:blipFill>
                    <a:blip r:embed="rId8">
                      <a:extLst>
                        <a:ext uri="{28A0092B-C50C-407E-A947-70E740481C1C}">
                          <a14:useLocalDpi xmlns:a14="http://schemas.microsoft.com/office/drawing/2010/main" val="0"/>
                        </a:ext>
                      </a:extLst>
                    </a:blip>
                    <a:stretch>
                      <a:fillRect/>
                    </a:stretch>
                  </pic:blipFill>
                  <pic:spPr>
                    <a:xfrm>
                      <a:off x="0" y="0"/>
                      <a:ext cx="5143500" cy="6858000"/>
                    </a:xfrm>
                    <a:prstGeom prst="rect">
                      <a:avLst/>
                    </a:prstGeom>
                  </pic:spPr>
                </pic:pic>
              </a:graphicData>
            </a:graphic>
          </wp:inline>
        </w:drawing>
      </w:r>
    </w:p>
    <w:p w14:paraId="5DE35A3E" w14:textId="77777777" w:rsidR="00296018" w:rsidRPr="00D25C48" w:rsidRDefault="00296018">
      <w:pPr>
        <w:rPr>
          <w:rFonts w:ascii="Times New Roman" w:hAnsi="Times New Roman" w:cs="Times New Roman"/>
          <w:sz w:val="28"/>
          <w:szCs w:val="28"/>
          <w:lang w:val="en-GB"/>
        </w:rPr>
      </w:pPr>
    </w:p>
    <w:p w14:paraId="1C8B9989" w14:textId="795A4849" w:rsidR="00FF2277" w:rsidRDefault="00FF2277" w:rsidP="00832D55">
      <w:pPr>
        <w:jc w:val="center"/>
        <w:rPr>
          <w:rFonts w:ascii="Times New Roman" w:hAnsi="Times New Roman" w:cs="Times New Roman"/>
          <w:sz w:val="28"/>
          <w:szCs w:val="28"/>
          <w:lang w:val="en-GB"/>
        </w:rPr>
      </w:pPr>
      <w:r>
        <w:rPr>
          <w:rFonts w:ascii="Times New Roman" w:hAnsi="Times New Roman" w:cs="Times New Roman"/>
          <w:sz w:val="28"/>
          <w:szCs w:val="28"/>
          <w:lang w:val="en-GB"/>
        </w:rPr>
        <w:t>Conference report by Cherry Mosteshar and Lotte Boumelha. Additional notes on Women’s Conference by Avril Alexander</w:t>
      </w:r>
    </w:p>
    <w:p w14:paraId="08D92BC4" w14:textId="77777777" w:rsidR="00FF2277" w:rsidRDefault="00FF2277">
      <w:pPr>
        <w:rPr>
          <w:rFonts w:ascii="Times New Roman" w:hAnsi="Times New Roman" w:cs="Times New Roman"/>
          <w:sz w:val="28"/>
          <w:szCs w:val="28"/>
          <w:lang w:val="en-GB"/>
        </w:rPr>
      </w:pPr>
    </w:p>
    <w:p w14:paraId="7609D815" w14:textId="328DE6BA" w:rsidR="00296018" w:rsidRPr="00D25C48" w:rsidRDefault="00FF2277">
      <w:pPr>
        <w:rPr>
          <w:rFonts w:ascii="Times New Roman" w:hAnsi="Times New Roman" w:cs="Times New Roman"/>
          <w:sz w:val="28"/>
          <w:szCs w:val="28"/>
          <w:lang w:val="en-GB"/>
        </w:rPr>
      </w:pPr>
      <w:r>
        <w:rPr>
          <w:rFonts w:ascii="Times New Roman" w:hAnsi="Times New Roman" w:cs="Times New Roman"/>
          <w:sz w:val="28"/>
          <w:szCs w:val="28"/>
          <w:lang w:val="en-GB"/>
        </w:rPr>
        <w:lastRenderedPageBreak/>
        <w:t>We</w:t>
      </w:r>
      <w:r w:rsidRPr="00D25C48">
        <w:rPr>
          <w:rFonts w:ascii="Times New Roman" w:hAnsi="Times New Roman" w:cs="Times New Roman"/>
          <w:sz w:val="28"/>
          <w:szCs w:val="28"/>
          <w:lang w:val="en-GB"/>
        </w:rPr>
        <w:t xml:space="preserve"> </w:t>
      </w:r>
      <w:r w:rsidR="00296018" w:rsidRPr="00D25C48">
        <w:rPr>
          <w:rFonts w:ascii="Times New Roman" w:hAnsi="Times New Roman" w:cs="Times New Roman"/>
          <w:sz w:val="28"/>
          <w:szCs w:val="28"/>
          <w:lang w:val="en-GB"/>
        </w:rPr>
        <w:t xml:space="preserve">wanted to thank </w:t>
      </w:r>
      <w:r>
        <w:rPr>
          <w:rFonts w:ascii="Times New Roman" w:hAnsi="Times New Roman" w:cs="Times New Roman"/>
          <w:sz w:val="28"/>
          <w:szCs w:val="28"/>
          <w:lang w:val="en-GB"/>
        </w:rPr>
        <w:t>both</w:t>
      </w:r>
      <w:r w:rsidRPr="00D25C48">
        <w:rPr>
          <w:rFonts w:ascii="Times New Roman" w:hAnsi="Times New Roman" w:cs="Times New Roman"/>
          <w:sz w:val="28"/>
          <w:szCs w:val="28"/>
          <w:lang w:val="en-GB"/>
        </w:rPr>
        <w:t xml:space="preserve"> </w:t>
      </w:r>
      <w:r w:rsidR="00296018" w:rsidRPr="00D25C48">
        <w:rPr>
          <w:rFonts w:ascii="Times New Roman" w:hAnsi="Times New Roman" w:cs="Times New Roman"/>
          <w:sz w:val="28"/>
          <w:szCs w:val="28"/>
          <w:lang w:val="en-GB"/>
        </w:rPr>
        <w:t>CLP</w:t>
      </w:r>
      <w:r>
        <w:rPr>
          <w:rFonts w:ascii="Times New Roman" w:hAnsi="Times New Roman" w:cs="Times New Roman"/>
          <w:sz w:val="28"/>
          <w:szCs w:val="28"/>
          <w:lang w:val="en-GB"/>
        </w:rPr>
        <w:t>s</w:t>
      </w:r>
      <w:r w:rsidR="00296018" w:rsidRPr="00D25C48">
        <w:rPr>
          <w:rFonts w:ascii="Times New Roman" w:hAnsi="Times New Roman" w:cs="Times New Roman"/>
          <w:sz w:val="28"/>
          <w:szCs w:val="28"/>
          <w:lang w:val="en-GB"/>
        </w:rPr>
        <w:t xml:space="preserve"> for sending </w:t>
      </w:r>
      <w:r>
        <w:rPr>
          <w:rFonts w:ascii="Times New Roman" w:hAnsi="Times New Roman" w:cs="Times New Roman"/>
          <w:sz w:val="28"/>
          <w:szCs w:val="28"/>
          <w:lang w:val="en-GB"/>
        </w:rPr>
        <w:t>us</w:t>
      </w:r>
      <w:r w:rsidRPr="00D25C48">
        <w:rPr>
          <w:rFonts w:ascii="Times New Roman" w:hAnsi="Times New Roman" w:cs="Times New Roman"/>
          <w:sz w:val="28"/>
          <w:szCs w:val="28"/>
          <w:lang w:val="en-GB"/>
        </w:rPr>
        <w:t xml:space="preserve"> </w:t>
      </w:r>
      <w:r w:rsidR="00296018" w:rsidRPr="00D25C48">
        <w:rPr>
          <w:rFonts w:ascii="Times New Roman" w:hAnsi="Times New Roman" w:cs="Times New Roman"/>
          <w:sz w:val="28"/>
          <w:szCs w:val="28"/>
          <w:lang w:val="en-GB"/>
        </w:rPr>
        <w:t xml:space="preserve">to conference this year. </w:t>
      </w:r>
      <w:r>
        <w:rPr>
          <w:rFonts w:ascii="Times New Roman" w:hAnsi="Times New Roman" w:cs="Times New Roman"/>
          <w:sz w:val="28"/>
          <w:szCs w:val="28"/>
          <w:lang w:val="en-GB"/>
        </w:rPr>
        <w:t>T</w:t>
      </w:r>
      <w:r w:rsidR="00296018" w:rsidRPr="00D25C48">
        <w:rPr>
          <w:rFonts w:ascii="Times New Roman" w:hAnsi="Times New Roman" w:cs="Times New Roman"/>
          <w:sz w:val="28"/>
          <w:szCs w:val="28"/>
          <w:lang w:val="en-GB"/>
        </w:rPr>
        <w:t>he party, at 580,000 members, is now the biggest political party in the world</w:t>
      </w:r>
      <w:r w:rsidR="00687366" w:rsidRPr="00D25C48">
        <w:rPr>
          <w:rFonts w:ascii="Times New Roman" w:hAnsi="Times New Roman" w:cs="Times New Roman"/>
          <w:sz w:val="28"/>
          <w:szCs w:val="28"/>
          <w:lang w:val="en-GB"/>
        </w:rPr>
        <w:t xml:space="preserve"> and to be part of its policy-making was a great </w:t>
      </w:r>
      <w:r w:rsidR="00D25C48" w:rsidRPr="00D25C48">
        <w:rPr>
          <w:rFonts w:ascii="Times New Roman" w:hAnsi="Times New Roman" w:cs="Times New Roman"/>
          <w:sz w:val="28"/>
          <w:szCs w:val="28"/>
          <w:lang w:val="en-GB"/>
        </w:rPr>
        <w:t>privileg</w:t>
      </w:r>
      <w:r w:rsidR="005B258E">
        <w:rPr>
          <w:rFonts w:ascii="Times New Roman" w:hAnsi="Times New Roman" w:cs="Times New Roman"/>
          <w:sz w:val="28"/>
          <w:szCs w:val="28"/>
          <w:lang w:val="en-GB"/>
        </w:rPr>
        <w:t>e</w:t>
      </w:r>
      <w:r w:rsidR="00296018" w:rsidRPr="00D25C48">
        <w:rPr>
          <w:rFonts w:ascii="Times New Roman" w:hAnsi="Times New Roman" w:cs="Times New Roman"/>
          <w:sz w:val="28"/>
          <w:szCs w:val="28"/>
          <w:lang w:val="en-GB"/>
        </w:rPr>
        <w:t>.</w:t>
      </w:r>
    </w:p>
    <w:p w14:paraId="72B39C7B" w14:textId="3994A2CF" w:rsidR="00AA7BB0" w:rsidRDefault="00D31532">
      <w:pPr>
        <w:rPr>
          <w:rFonts w:ascii="Times New Roman" w:hAnsi="Times New Roman" w:cs="Times New Roman"/>
          <w:sz w:val="28"/>
          <w:szCs w:val="28"/>
          <w:lang w:val="en-GB"/>
        </w:rPr>
      </w:pPr>
      <w:r>
        <w:rPr>
          <w:rFonts w:ascii="Times New Roman" w:hAnsi="Times New Roman" w:cs="Times New Roman"/>
          <w:sz w:val="28"/>
          <w:szCs w:val="28"/>
          <w:lang w:val="en-GB"/>
        </w:rPr>
        <w:t>Women’s conference</w:t>
      </w:r>
      <w:r w:rsidR="00FF2277">
        <w:rPr>
          <w:rFonts w:ascii="Times New Roman" w:hAnsi="Times New Roman" w:cs="Times New Roman"/>
          <w:sz w:val="28"/>
          <w:szCs w:val="28"/>
          <w:lang w:val="en-GB"/>
        </w:rPr>
        <w:t>.</w:t>
      </w:r>
    </w:p>
    <w:p w14:paraId="17940851" w14:textId="77777777" w:rsidR="00FF2277" w:rsidRPr="00D25C48" w:rsidRDefault="00FF2277">
      <w:pPr>
        <w:rPr>
          <w:rFonts w:ascii="Times New Roman" w:hAnsi="Times New Roman" w:cs="Times New Roman"/>
          <w:sz w:val="28"/>
          <w:szCs w:val="28"/>
          <w:lang w:val="en-GB"/>
        </w:rPr>
      </w:pPr>
    </w:p>
    <w:p w14:paraId="6F870873" w14:textId="2F23B88C" w:rsidR="00AA7BB0" w:rsidRPr="00D25C48" w:rsidRDefault="00FF2277">
      <w:pPr>
        <w:rPr>
          <w:rFonts w:ascii="Times New Roman" w:hAnsi="Times New Roman" w:cs="Times New Roman"/>
          <w:sz w:val="28"/>
          <w:szCs w:val="28"/>
          <w:lang w:val="en-GB"/>
        </w:rPr>
      </w:pPr>
      <w:r>
        <w:rPr>
          <w:rFonts w:ascii="Times New Roman" w:hAnsi="Times New Roman" w:cs="Times New Roman"/>
          <w:sz w:val="28"/>
          <w:szCs w:val="28"/>
          <w:lang w:val="en-GB"/>
        </w:rPr>
        <w:t>Our</w:t>
      </w:r>
      <w:r w:rsidRPr="00D25C48">
        <w:rPr>
          <w:rFonts w:ascii="Times New Roman" w:hAnsi="Times New Roman" w:cs="Times New Roman"/>
          <w:sz w:val="28"/>
          <w:szCs w:val="28"/>
          <w:lang w:val="en-GB"/>
        </w:rPr>
        <w:t xml:space="preserve"> </w:t>
      </w:r>
      <w:r w:rsidR="00AA7BB0" w:rsidRPr="00D25C48">
        <w:rPr>
          <w:rFonts w:ascii="Times New Roman" w:hAnsi="Times New Roman" w:cs="Times New Roman"/>
          <w:sz w:val="28"/>
          <w:szCs w:val="28"/>
          <w:lang w:val="en-GB"/>
        </w:rPr>
        <w:t xml:space="preserve">conference started with the Women’s Conference, something </w:t>
      </w:r>
      <w:r>
        <w:rPr>
          <w:rFonts w:ascii="Times New Roman" w:hAnsi="Times New Roman" w:cs="Times New Roman"/>
          <w:sz w:val="28"/>
          <w:szCs w:val="28"/>
          <w:lang w:val="en-GB"/>
        </w:rPr>
        <w:t>Cherry</w:t>
      </w:r>
      <w:r w:rsidRPr="00D25C48">
        <w:rPr>
          <w:rFonts w:ascii="Times New Roman" w:hAnsi="Times New Roman" w:cs="Times New Roman"/>
          <w:sz w:val="28"/>
          <w:szCs w:val="28"/>
          <w:lang w:val="en-GB"/>
        </w:rPr>
        <w:t xml:space="preserve"> </w:t>
      </w:r>
      <w:r w:rsidR="00AA7BB0" w:rsidRPr="00D25C48">
        <w:rPr>
          <w:rFonts w:ascii="Times New Roman" w:hAnsi="Times New Roman" w:cs="Times New Roman"/>
          <w:sz w:val="28"/>
          <w:szCs w:val="28"/>
          <w:lang w:val="en-GB"/>
        </w:rPr>
        <w:t>had been quite sceptical about, but in the end felt it brought us all together, raised energy and gave voice to many women who might not have been able to speak at the other conference. It allowed members to speak about their experience specifically as women. This part of the report is written with Avril Alexander, who attended as a member and not a delegate, but had the foresight to take notes while some of us got caught up in all the excitement, so the details are hers.</w:t>
      </w:r>
    </w:p>
    <w:p w14:paraId="2A5C2807" w14:textId="77777777" w:rsidR="00315800" w:rsidRPr="00D25C48" w:rsidRDefault="00315800" w:rsidP="00F5601D">
      <w:pPr>
        <w:rPr>
          <w:rFonts w:ascii="Times New Roman" w:hAnsi="Times New Roman" w:cs="Times New Roman"/>
          <w:sz w:val="28"/>
          <w:szCs w:val="28"/>
          <w:lang w:val="en-GB"/>
        </w:rPr>
      </w:pPr>
      <w:r w:rsidRPr="00D25C48">
        <w:rPr>
          <w:rFonts w:ascii="Times New Roman" w:hAnsi="Times New Roman" w:cs="Times New Roman"/>
          <w:sz w:val="28"/>
          <w:szCs w:val="28"/>
          <w:lang w:val="en-GB"/>
        </w:rPr>
        <w:t>Women’</w:t>
      </w:r>
      <w:r w:rsidR="000C32F3" w:rsidRPr="00D25C48">
        <w:rPr>
          <w:rFonts w:ascii="Times New Roman" w:hAnsi="Times New Roman" w:cs="Times New Roman"/>
          <w:sz w:val="28"/>
          <w:szCs w:val="28"/>
          <w:lang w:val="en-GB"/>
        </w:rPr>
        <w:t>s Conference</w:t>
      </w:r>
      <w:r w:rsidRPr="00D25C48">
        <w:rPr>
          <w:rFonts w:ascii="Times New Roman" w:hAnsi="Times New Roman" w:cs="Times New Roman"/>
          <w:sz w:val="28"/>
          <w:szCs w:val="28"/>
          <w:lang w:val="en-GB"/>
        </w:rPr>
        <w:t xml:space="preserve"> </w:t>
      </w:r>
      <w:r w:rsidR="001C15A6" w:rsidRPr="00D25C48">
        <w:rPr>
          <w:rFonts w:ascii="Times New Roman" w:hAnsi="Times New Roman" w:cs="Times New Roman"/>
          <w:sz w:val="28"/>
          <w:szCs w:val="28"/>
          <w:lang w:val="en-GB"/>
        </w:rPr>
        <w:t xml:space="preserve">now </w:t>
      </w:r>
      <w:r w:rsidR="00F5601D" w:rsidRPr="00D25C48">
        <w:rPr>
          <w:rFonts w:ascii="Times New Roman" w:hAnsi="Times New Roman" w:cs="Times New Roman"/>
          <w:sz w:val="28"/>
          <w:szCs w:val="28"/>
          <w:lang w:val="en-GB"/>
        </w:rPr>
        <w:t>has</w:t>
      </w:r>
      <w:r w:rsidRPr="00D25C48">
        <w:rPr>
          <w:rFonts w:ascii="Times New Roman" w:hAnsi="Times New Roman" w:cs="Times New Roman"/>
          <w:sz w:val="28"/>
          <w:szCs w:val="28"/>
          <w:lang w:val="en-GB"/>
        </w:rPr>
        <w:t xml:space="preserve"> a formal voice i</w:t>
      </w:r>
      <w:r w:rsidR="00F5601D" w:rsidRPr="00D25C48">
        <w:rPr>
          <w:rFonts w:ascii="Times New Roman" w:hAnsi="Times New Roman" w:cs="Times New Roman"/>
          <w:sz w:val="28"/>
          <w:szCs w:val="28"/>
          <w:lang w:val="en-GB"/>
        </w:rPr>
        <w:t>n Lab</w:t>
      </w:r>
      <w:r w:rsidR="002300AB" w:rsidRPr="00D25C48">
        <w:rPr>
          <w:rFonts w:ascii="Times New Roman" w:hAnsi="Times New Roman" w:cs="Times New Roman"/>
          <w:sz w:val="28"/>
          <w:szCs w:val="28"/>
          <w:lang w:val="en-GB"/>
        </w:rPr>
        <w:t xml:space="preserve">ours </w:t>
      </w:r>
      <w:r w:rsidR="00B561D3" w:rsidRPr="00D25C48">
        <w:rPr>
          <w:rFonts w:ascii="Times New Roman" w:hAnsi="Times New Roman" w:cs="Times New Roman"/>
          <w:sz w:val="28"/>
          <w:szCs w:val="28"/>
          <w:lang w:val="en-GB"/>
        </w:rPr>
        <w:t>policymaking</w:t>
      </w:r>
      <w:r w:rsidR="002300AB" w:rsidRPr="00D25C48">
        <w:rPr>
          <w:rFonts w:ascii="Times New Roman" w:hAnsi="Times New Roman" w:cs="Times New Roman"/>
          <w:sz w:val="28"/>
          <w:szCs w:val="28"/>
          <w:lang w:val="en-GB"/>
        </w:rPr>
        <w:t xml:space="preserve"> process and this is an important </w:t>
      </w:r>
      <w:r w:rsidR="00F5601D" w:rsidRPr="00D25C48">
        <w:rPr>
          <w:rFonts w:ascii="Times New Roman" w:hAnsi="Times New Roman" w:cs="Times New Roman"/>
          <w:sz w:val="28"/>
          <w:szCs w:val="28"/>
          <w:lang w:val="en-GB"/>
        </w:rPr>
        <w:t xml:space="preserve">move </w:t>
      </w:r>
      <w:r w:rsidR="00B561D3" w:rsidRPr="00D25C48">
        <w:rPr>
          <w:rFonts w:ascii="Times New Roman" w:hAnsi="Times New Roman" w:cs="Times New Roman"/>
          <w:sz w:val="28"/>
          <w:szCs w:val="28"/>
          <w:lang w:val="en-GB"/>
        </w:rPr>
        <w:t>forward for</w:t>
      </w:r>
      <w:r w:rsidR="00F5601D" w:rsidRPr="00D25C48">
        <w:rPr>
          <w:rFonts w:ascii="Times New Roman" w:hAnsi="Times New Roman" w:cs="Times New Roman"/>
          <w:sz w:val="28"/>
          <w:szCs w:val="28"/>
          <w:lang w:val="en-GB"/>
        </w:rPr>
        <w:t xml:space="preserve"> democracy and equality within the Labour Party.</w:t>
      </w:r>
    </w:p>
    <w:p w14:paraId="2C785EF3" w14:textId="77777777" w:rsidR="00315800" w:rsidRPr="00D25C48" w:rsidRDefault="00F5601D">
      <w:pPr>
        <w:rPr>
          <w:rFonts w:ascii="Times New Roman" w:hAnsi="Times New Roman" w:cs="Times New Roman"/>
          <w:sz w:val="28"/>
          <w:szCs w:val="28"/>
          <w:lang w:val="en-GB"/>
        </w:rPr>
      </w:pPr>
      <w:r w:rsidRPr="00D25C48">
        <w:rPr>
          <w:rFonts w:ascii="Times New Roman" w:hAnsi="Times New Roman" w:cs="Times New Roman"/>
          <w:sz w:val="28"/>
          <w:szCs w:val="28"/>
          <w:lang w:val="en-GB"/>
        </w:rPr>
        <w:t>The topics c</w:t>
      </w:r>
      <w:r w:rsidR="00B561D3" w:rsidRPr="00D25C48">
        <w:rPr>
          <w:rFonts w:ascii="Times New Roman" w:hAnsi="Times New Roman" w:cs="Times New Roman"/>
          <w:sz w:val="28"/>
          <w:szCs w:val="28"/>
          <w:lang w:val="en-GB"/>
        </w:rPr>
        <w:t>hosen by CLP</w:t>
      </w:r>
      <w:r w:rsidR="000C32F3" w:rsidRPr="00D25C48">
        <w:rPr>
          <w:rFonts w:ascii="Times New Roman" w:hAnsi="Times New Roman" w:cs="Times New Roman"/>
          <w:sz w:val="28"/>
          <w:szCs w:val="28"/>
          <w:lang w:val="en-GB"/>
        </w:rPr>
        <w:t>s</w:t>
      </w:r>
      <w:r w:rsidRPr="00D25C48">
        <w:rPr>
          <w:rFonts w:ascii="Times New Roman" w:hAnsi="Times New Roman" w:cs="Times New Roman"/>
          <w:sz w:val="28"/>
          <w:szCs w:val="28"/>
          <w:lang w:val="en-GB"/>
        </w:rPr>
        <w:t xml:space="preserve"> for discussion this year </w:t>
      </w:r>
      <w:r w:rsidR="005B258E">
        <w:rPr>
          <w:rFonts w:ascii="Times New Roman" w:hAnsi="Times New Roman" w:cs="Times New Roman"/>
          <w:sz w:val="28"/>
          <w:szCs w:val="28"/>
          <w:lang w:val="en-GB"/>
        </w:rPr>
        <w:t xml:space="preserve">at the Women’s conference </w:t>
      </w:r>
      <w:r w:rsidRPr="00D25C48">
        <w:rPr>
          <w:rFonts w:ascii="Times New Roman" w:hAnsi="Times New Roman" w:cs="Times New Roman"/>
          <w:sz w:val="28"/>
          <w:szCs w:val="28"/>
          <w:lang w:val="en-GB"/>
        </w:rPr>
        <w:t>were:</w:t>
      </w:r>
    </w:p>
    <w:p w14:paraId="20DF51EB" w14:textId="77777777" w:rsidR="00315800" w:rsidRPr="00D25C48" w:rsidRDefault="000C32F3">
      <w:pPr>
        <w:rPr>
          <w:rFonts w:ascii="Times New Roman" w:hAnsi="Times New Roman" w:cs="Times New Roman"/>
          <w:sz w:val="28"/>
          <w:szCs w:val="28"/>
          <w:lang w:val="en-GB"/>
        </w:rPr>
      </w:pPr>
      <w:r w:rsidRPr="00D25C48">
        <w:rPr>
          <w:rFonts w:ascii="Times New Roman" w:hAnsi="Times New Roman" w:cs="Times New Roman"/>
          <w:sz w:val="28"/>
          <w:szCs w:val="28"/>
          <w:lang w:val="en-GB"/>
        </w:rPr>
        <w:t xml:space="preserve">NHS </w:t>
      </w:r>
      <w:r w:rsidR="00315800" w:rsidRPr="00D25C48">
        <w:rPr>
          <w:rFonts w:ascii="Times New Roman" w:hAnsi="Times New Roman" w:cs="Times New Roman"/>
          <w:sz w:val="28"/>
          <w:szCs w:val="28"/>
          <w:lang w:val="en-GB"/>
        </w:rPr>
        <w:t>and Social care</w:t>
      </w:r>
    </w:p>
    <w:p w14:paraId="32565C58" w14:textId="77777777" w:rsidR="00F5601D" w:rsidRPr="00D25C48" w:rsidRDefault="00F5601D">
      <w:pPr>
        <w:rPr>
          <w:rFonts w:ascii="Times New Roman" w:hAnsi="Times New Roman" w:cs="Times New Roman"/>
          <w:sz w:val="28"/>
          <w:szCs w:val="28"/>
          <w:lang w:val="en-GB"/>
        </w:rPr>
      </w:pPr>
      <w:r w:rsidRPr="00D25C48">
        <w:rPr>
          <w:rFonts w:ascii="Times New Roman" w:hAnsi="Times New Roman" w:cs="Times New Roman"/>
          <w:sz w:val="28"/>
          <w:szCs w:val="28"/>
          <w:lang w:val="en-GB"/>
        </w:rPr>
        <w:t>Housing</w:t>
      </w:r>
    </w:p>
    <w:p w14:paraId="362169BF" w14:textId="77777777" w:rsidR="00315800" w:rsidRPr="00D25C48" w:rsidRDefault="00F5601D">
      <w:pPr>
        <w:rPr>
          <w:rFonts w:ascii="Times New Roman" w:hAnsi="Times New Roman" w:cs="Times New Roman"/>
          <w:sz w:val="28"/>
          <w:szCs w:val="28"/>
          <w:lang w:val="en-GB"/>
        </w:rPr>
      </w:pPr>
      <w:r w:rsidRPr="00D25C48">
        <w:rPr>
          <w:rFonts w:ascii="Times New Roman" w:hAnsi="Times New Roman" w:cs="Times New Roman"/>
          <w:sz w:val="28"/>
          <w:szCs w:val="28"/>
          <w:lang w:val="en-GB"/>
        </w:rPr>
        <w:t>And the topics c</w:t>
      </w:r>
      <w:r w:rsidR="00315800" w:rsidRPr="00D25C48">
        <w:rPr>
          <w:rFonts w:ascii="Times New Roman" w:hAnsi="Times New Roman" w:cs="Times New Roman"/>
          <w:sz w:val="28"/>
          <w:szCs w:val="28"/>
          <w:lang w:val="en-GB"/>
        </w:rPr>
        <w:t>hosen by affiliates</w:t>
      </w:r>
      <w:r w:rsidRPr="00D25C48">
        <w:rPr>
          <w:rFonts w:ascii="Times New Roman" w:hAnsi="Times New Roman" w:cs="Times New Roman"/>
          <w:sz w:val="28"/>
          <w:szCs w:val="28"/>
          <w:lang w:val="en-GB"/>
        </w:rPr>
        <w:t xml:space="preserve"> were:</w:t>
      </w:r>
    </w:p>
    <w:p w14:paraId="3AE28CB1" w14:textId="77777777" w:rsidR="00315800" w:rsidRPr="00D25C48" w:rsidRDefault="00315800">
      <w:pPr>
        <w:rPr>
          <w:rFonts w:ascii="Times New Roman" w:hAnsi="Times New Roman" w:cs="Times New Roman"/>
          <w:sz w:val="28"/>
          <w:szCs w:val="28"/>
          <w:lang w:val="en-GB"/>
        </w:rPr>
      </w:pPr>
      <w:r w:rsidRPr="00D25C48">
        <w:rPr>
          <w:rFonts w:ascii="Times New Roman" w:hAnsi="Times New Roman" w:cs="Times New Roman"/>
          <w:sz w:val="28"/>
          <w:szCs w:val="28"/>
          <w:lang w:val="en-GB"/>
        </w:rPr>
        <w:t>Economic and business policy</w:t>
      </w:r>
    </w:p>
    <w:p w14:paraId="203C4702" w14:textId="77777777" w:rsidR="00315800" w:rsidRPr="00D25C48" w:rsidRDefault="00315800">
      <w:pPr>
        <w:rPr>
          <w:rFonts w:ascii="Times New Roman" w:hAnsi="Times New Roman" w:cs="Times New Roman"/>
          <w:sz w:val="28"/>
          <w:szCs w:val="28"/>
          <w:lang w:val="en-GB"/>
        </w:rPr>
      </w:pPr>
      <w:r w:rsidRPr="00D25C48">
        <w:rPr>
          <w:rFonts w:ascii="Times New Roman" w:hAnsi="Times New Roman" w:cs="Times New Roman"/>
          <w:sz w:val="28"/>
          <w:szCs w:val="28"/>
          <w:lang w:val="en-GB"/>
        </w:rPr>
        <w:t>Foreign policy and Brexit.</w:t>
      </w:r>
    </w:p>
    <w:p w14:paraId="2644534A" w14:textId="77777777" w:rsidR="00315800" w:rsidRPr="00D25C48" w:rsidRDefault="00315800">
      <w:pPr>
        <w:rPr>
          <w:rFonts w:ascii="Times New Roman" w:hAnsi="Times New Roman" w:cs="Times New Roman"/>
          <w:sz w:val="28"/>
          <w:szCs w:val="28"/>
          <w:lang w:val="en-GB"/>
        </w:rPr>
      </w:pPr>
      <w:r w:rsidRPr="00D25C48">
        <w:rPr>
          <w:rFonts w:ascii="Times New Roman" w:hAnsi="Times New Roman" w:cs="Times New Roman"/>
          <w:sz w:val="28"/>
          <w:szCs w:val="28"/>
          <w:lang w:val="en-GB"/>
        </w:rPr>
        <w:t>A full report from Women</w:t>
      </w:r>
      <w:r w:rsidR="000C32F3" w:rsidRPr="00D25C48">
        <w:rPr>
          <w:rFonts w:ascii="Times New Roman" w:hAnsi="Times New Roman" w:cs="Times New Roman"/>
          <w:sz w:val="28"/>
          <w:szCs w:val="28"/>
          <w:lang w:val="en-GB"/>
        </w:rPr>
        <w:t>’</w:t>
      </w:r>
      <w:r w:rsidRPr="00D25C48">
        <w:rPr>
          <w:rFonts w:ascii="Times New Roman" w:hAnsi="Times New Roman" w:cs="Times New Roman"/>
          <w:sz w:val="28"/>
          <w:szCs w:val="28"/>
          <w:lang w:val="en-GB"/>
        </w:rPr>
        <w:t xml:space="preserve">s Conference </w:t>
      </w:r>
      <w:r w:rsidR="00F5601D" w:rsidRPr="00D25C48">
        <w:rPr>
          <w:rFonts w:ascii="Times New Roman" w:hAnsi="Times New Roman" w:cs="Times New Roman"/>
          <w:sz w:val="28"/>
          <w:szCs w:val="28"/>
          <w:lang w:val="en-GB"/>
        </w:rPr>
        <w:t>will be tabled at the next J</w:t>
      </w:r>
      <w:r w:rsidRPr="00D25C48">
        <w:rPr>
          <w:rFonts w:ascii="Times New Roman" w:hAnsi="Times New Roman" w:cs="Times New Roman"/>
          <w:sz w:val="28"/>
          <w:szCs w:val="28"/>
          <w:lang w:val="en-GB"/>
        </w:rPr>
        <w:t xml:space="preserve">oint </w:t>
      </w:r>
      <w:r w:rsidR="00F5601D" w:rsidRPr="00D25C48">
        <w:rPr>
          <w:rFonts w:ascii="Times New Roman" w:hAnsi="Times New Roman" w:cs="Times New Roman"/>
          <w:sz w:val="28"/>
          <w:szCs w:val="28"/>
          <w:lang w:val="en-GB"/>
        </w:rPr>
        <w:t xml:space="preserve">Policy Committee and a </w:t>
      </w:r>
      <w:r w:rsidRPr="00D25C48">
        <w:rPr>
          <w:rFonts w:ascii="Times New Roman" w:hAnsi="Times New Roman" w:cs="Times New Roman"/>
          <w:sz w:val="28"/>
          <w:szCs w:val="28"/>
          <w:lang w:val="en-GB"/>
        </w:rPr>
        <w:t>written report outlining the debates held at Women</w:t>
      </w:r>
      <w:r w:rsidR="000C32F3" w:rsidRPr="00D25C48">
        <w:rPr>
          <w:rFonts w:ascii="Times New Roman" w:hAnsi="Times New Roman" w:cs="Times New Roman"/>
          <w:sz w:val="28"/>
          <w:szCs w:val="28"/>
          <w:lang w:val="en-GB"/>
        </w:rPr>
        <w:t>’</w:t>
      </w:r>
      <w:r w:rsidRPr="00D25C48">
        <w:rPr>
          <w:rFonts w:ascii="Times New Roman" w:hAnsi="Times New Roman" w:cs="Times New Roman"/>
          <w:sz w:val="28"/>
          <w:szCs w:val="28"/>
          <w:lang w:val="en-GB"/>
        </w:rPr>
        <w:t>s Conference will also be circulated.</w:t>
      </w:r>
    </w:p>
    <w:p w14:paraId="263BF5B5" w14:textId="77777777" w:rsidR="00F5601D" w:rsidRPr="00D25C48" w:rsidRDefault="00F5601D">
      <w:pPr>
        <w:rPr>
          <w:rFonts w:ascii="Times New Roman" w:hAnsi="Times New Roman" w:cs="Times New Roman"/>
          <w:sz w:val="28"/>
          <w:szCs w:val="28"/>
          <w:lang w:val="en-GB"/>
        </w:rPr>
      </w:pPr>
      <w:r w:rsidRPr="00D25C48">
        <w:rPr>
          <w:rFonts w:ascii="Times New Roman" w:hAnsi="Times New Roman" w:cs="Times New Roman"/>
          <w:sz w:val="28"/>
          <w:szCs w:val="28"/>
          <w:lang w:val="en-GB"/>
        </w:rPr>
        <w:t xml:space="preserve">Four </w:t>
      </w:r>
      <w:r w:rsidR="00AD4226" w:rsidRPr="00D25C48">
        <w:rPr>
          <w:rFonts w:ascii="Times New Roman" w:hAnsi="Times New Roman" w:cs="Times New Roman"/>
          <w:sz w:val="28"/>
          <w:szCs w:val="28"/>
          <w:lang w:val="en-GB"/>
        </w:rPr>
        <w:t xml:space="preserve">women </w:t>
      </w:r>
      <w:r w:rsidRPr="00D25C48">
        <w:rPr>
          <w:rFonts w:ascii="Times New Roman" w:hAnsi="Times New Roman" w:cs="Times New Roman"/>
          <w:sz w:val="28"/>
          <w:szCs w:val="28"/>
          <w:lang w:val="en-GB"/>
        </w:rPr>
        <w:t xml:space="preserve">were </w:t>
      </w:r>
      <w:r w:rsidR="00AD4226" w:rsidRPr="00D25C48">
        <w:rPr>
          <w:rFonts w:ascii="Times New Roman" w:hAnsi="Times New Roman" w:cs="Times New Roman"/>
          <w:sz w:val="28"/>
          <w:szCs w:val="28"/>
          <w:lang w:val="en-GB"/>
        </w:rPr>
        <w:t>elected to the Conference Arrangement Committee –</w:t>
      </w:r>
    </w:p>
    <w:p w14:paraId="654DE097" w14:textId="77777777" w:rsidR="00AD4226" w:rsidRPr="00D25C48" w:rsidRDefault="00F5601D">
      <w:pPr>
        <w:rPr>
          <w:rFonts w:ascii="Times New Roman" w:hAnsi="Times New Roman" w:cs="Times New Roman"/>
          <w:sz w:val="28"/>
          <w:szCs w:val="28"/>
          <w:lang w:val="en-GB"/>
        </w:rPr>
      </w:pPr>
      <w:r w:rsidRPr="00D25C48">
        <w:rPr>
          <w:rFonts w:ascii="Times New Roman" w:hAnsi="Times New Roman" w:cs="Times New Roman"/>
          <w:sz w:val="28"/>
          <w:szCs w:val="28"/>
          <w:lang w:val="en-GB"/>
        </w:rPr>
        <w:t xml:space="preserve">Two from the </w:t>
      </w:r>
      <w:r w:rsidR="00AD4226" w:rsidRPr="00D25C48">
        <w:rPr>
          <w:rFonts w:ascii="Times New Roman" w:hAnsi="Times New Roman" w:cs="Times New Roman"/>
          <w:sz w:val="28"/>
          <w:szCs w:val="28"/>
          <w:lang w:val="en-GB"/>
        </w:rPr>
        <w:t xml:space="preserve">CLP </w:t>
      </w:r>
      <w:r w:rsidRPr="00D25C48">
        <w:rPr>
          <w:rFonts w:ascii="Times New Roman" w:hAnsi="Times New Roman" w:cs="Times New Roman"/>
          <w:sz w:val="28"/>
          <w:szCs w:val="28"/>
          <w:lang w:val="en-GB"/>
        </w:rPr>
        <w:t>section:</w:t>
      </w:r>
    </w:p>
    <w:p w14:paraId="77ADF7C3" w14:textId="77777777" w:rsidR="00AD4226" w:rsidRPr="00D25C48" w:rsidRDefault="00AD4226">
      <w:pPr>
        <w:rPr>
          <w:rFonts w:ascii="Times New Roman" w:hAnsi="Times New Roman" w:cs="Times New Roman"/>
          <w:sz w:val="28"/>
          <w:szCs w:val="28"/>
          <w:lang w:val="en-GB"/>
        </w:rPr>
      </w:pPr>
      <w:r w:rsidRPr="00D25C48">
        <w:rPr>
          <w:rFonts w:ascii="Times New Roman" w:hAnsi="Times New Roman" w:cs="Times New Roman"/>
          <w:sz w:val="28"/>
          <w:szCs w:val="28"/>
          <w:lang w:val="en-GB"/>
        </w:rPr>
        <w:t>Jean Crocker and Teresa Clark</w:t>
      </w:r>
    </w:p>
    <w:p w14:paraId="6806FE28" w14:textId="77777777" w:rsidR="001F72B6" w:rsidRPr="00D25C48" w:rsidRDefault="00F5601D">
      <w:pPr>
        <w:rPr>
          <w:rFonts w:ascii="Times New Roman" w:hAnsi="Times New Roman" w:cs="Times New Roman"/>
          <w:sz w:val="28"/>
          <w:szCs w:val="28"/>
          <w:lang w:val="en-GB"/>
        </w:rPr>
      </w:pPr>
      <w:r w:rsidRPr="00D25C48">
        <w:rPr>
          <w:rFonts w:ascii="Times New Roman" w:hAnsi="Times New Roman" w:cs="Times New Roman"/>
          <w:sz w:val="28"/>
          <w:szCs w:val="28"/>
          <w:lang w:val="en-GB"/>
        </w:rPr>
        <w:t xml:space="preserve">And two </w:t>
      </w:r>
      <w:r w:rsidR="00AD4226" w:rsidRPr="00D25C48">
        <w:rPr>
          <w:rFonts w:ascii="Times New Roman" w:hAnsi="Times New Roman" w:cs="Times New Roman"/>
          <w:sz w:val="28"/>
          <w:szCs w:val="28"/>
          <w:lang w:val="en-GB"/>
        </w:rPr>
        <w:t>from the Affiliate Section</w:t>
      </w:r>
      <w:r w:rsidR="001F72B6" w:rsidRPr="00D25C48">
        <w:rPr>
          <w:rFonts w:ascii="Times New Roman" w:hAnsi="Times New Roman" w:cs="Times New Roman"/>
          <w:sz w:val="28"/>
          <w:szCs w:val="28"/>
          <w:lang w:val="en-GB"/>
        </w:rPr>
        <w:t xml:space="preserve">: </w:t>
      </w:r>
    </w:p>
    <w:p w14:paraId="6F512A5B" w14:textId="77777777" w:rsidR="00AD4226" w:rsidRPr="00D25C48" w:rsidRDefault="00AD4226">
      <w:pPr>
        <w:rPr>
          <w:rFonts w:ascii="Times New Roman" w:hAnsi="Times New Roman" w:cs="Times New Roman"/>
          <w:sz w:val="28"/>
          <w:szCs w:val="28"/>
          <w:lang w:val="en-GB"/>
        </w:rPr>
      </w:pPr>
      <w:r w:rsidRPr="00D25C48">
        <w:rPr>
          <w:rFonts w:ascii="Times New Roman" w:hAnsi="Times New Roman" w:cs="Times New Roman"/>
          <w:sz w:val="28"/>
          <w:szCs w:val="28"/>
          <w:lang w:val="en-GB"/>
        </w:rPr>
        <w:t>Anne Dean and Linda Hobson</w:t>
      </w:r>
    </w:p>
    <w:p w14:paraId="0939C215" w14:textId="553A0626" w:rsidR="0028072F" w:rsidRPr="00D25C48" w:rsidRDefault="001F72B6">
      <w:pPr>
        <w:rPr>
          <w:rFonts w:ascii="Times New Roman" w:hAnsi="Times New Roman" w:cs="Times New Roman"/>
          <w:sz w:val="28"/>
          <w:szCs w:val="28"/>
          <w:lang w:val="en-GB"/>
        </w:rPr>
      </w:pPr>
      <w:r w:rsidRPr="00D25C48">
        <w:rPr>
          <w:rFonts w:ascii="Times New Roman" w:hAnsi="Times New Roman" w:cs="Times New Roman"/>
          <w:sz w:val="28"/>
          <w:szCs w:val="28"/>
          <w:lang w:val="en-GB"/>
        </w:rPr>
        <w:t>As this was the first Women</w:t>
      </w:r>
      <w:r w:rsidR="000C32F3" w:rsidRPr="00D25C48">
        <w:rPr>
          <w:rFonts w:ascii="Times New Roman" w:hAnsi="Times New Roman" w:cs="Times New Roman"/>
          <w:sz w:val="28"/>
          <w:szCs w:val="28"/>
          <w:lang w:val="en-GB"/>
        </w:rPr>
        <w:t>’</w:t>
      </w:r>
      <w:r w:rsidRPr="00D25C48">
        <w:rPr>
          <w:rFonts w:ascii="Times New Roman" w:hAnsi="Times New Roman" w:cs="Times New Roman"/>
          <w:sz w:val="28"/>
          <w:szCs w:val="28"/>
          <w:lang w:val="en-GB"/>
        </w:rPr>
        <w:t>s Conference under the new rules the WCAC will review these processes as they</w:t>
      </w:r>
      <w:r w:rsidR="000C32F3" w:rsidRPr="00D25C48">
        <w:rPr>
          <w:rFonts w:ascii="Times New Roman" w:hAnsi="Times New Roman" w:cs="Times New Roman"/>
          <w:sz w:val="28"/>
          <w:szCs w:val="28"/>
          <w:lang w:val="en-GB"/>
        </w:rPr>
        <w:t xml:space="preserve"> continue to develop the policy-</w:t>
      </w:r>
      <w:r w:rsidRPr="00D25C48">
        <w:rPr>
          <w:rFonts w:ascii="Times New Roman" w:hAnsi="Times New Roman" w:cs="Times New Roman"/>
          <w:sz w:val="28"/>
          <w:szCs w:val="28"/>
          <w:lang w:val="en-GB"/>
        </w:rPr>
        <w:t>making role within Women</w:t>
      </w:r>
      <w:r w:rsidR="000C32F3" w:rsidRPr="00D25C48">
        <w:rPr>
          <w:rFonts w:ascii="Times New Roman" w:hAnsi="Times New Roman" w:cs="Times New Roman"/>
          <w:sz w:val="28"/>
          <w:szCs w:val="28"/>
          <w:lang w:val="en-GB"/>
        </w:rPr>
        <w:t>’</w:t>
      </w:r>
      <w:r w:rsidRPr="00D25C48">
        <w:rPr>
          <w:rFonts w:ascii="Times New Roman" w:hAnsi="Times New Roman" w:cs="Times New Roman"/>
          <w:sz w:val="28"/>
          <w:szCs w:val="28"/>
          <w:lang w:val="en-GB"/>
        </w:rPr>
        <w:t>s Conference.</w:t>
      </w:r>
    </w:p>
    <w:p w14:paraId="07D74878" w14:textId="75DF7395" w:rsidR="003A4F60" w:rsidRPr="00D25C48" w:rsidRDefault="005B258E">
      <w:pPr>
        <w:rPr>
          <w:rFonts w:ascii="Times New Roman" w:hAnsi="Times New Roman" w:cs="Times New Roman"/>
          <w:sz w:val="28"/>
          <w:szCs w:val="28"/>
          <w:lang w:val="en-GB"/>
        </w:rPr>
      </w:pPr>
      <w:r>
        <w:rPr>
          <w:rFonts w:ascii="Times New Roman" w:hAnsi="Times New Roman" w:cs="Times New Roman"/>
          <w:sz w:val="28"/>
          <w:szCs w:val="28"/>
          <w:lang w:val="en-GB"/>
        </w:rPr>
        <w:t xml:space="preserve">The Women’s conference was opened by </w:t>
      </w:r>
      <w:r w:rsidR="00FE7228" w:rsidRPr="00D25C48">
        <w:rPr>
          <w:rFonts w:ascii="Times New Roman" w:hAnsi="Times New Roman" w:cs="Times New Roman"/>
          <w:sz w:val="28"/>
          <w:szCs w:val="28"/>
          <w:lang w:val="en-GB"/>
        </w:rPr>
        <w:t>Sai</w:t>
      </w:r>
      <w:r w:rsidR="003A4F60" w:rsidRPr="00D25C48">
        <w:rPr>
          <w:rFonts w:ascii="Times New Roman" w:hAnsi="Times New Roman" w:cs="Times New Roman"/>
          <w:sz w:val="28"/>
          <w:szCs w:val="28"/>
          <w:lang w:val="en-GB"/>
        </w:rPr>
        <w:t>ma Ashraf</w:t>
      </w:r>
      <w:r w:rsidR="000C32F3" w:rsidRPr="00D25C48">
        <w:rPr>
          <w:rFonts w:ascii="Times New Roman" w:hAnsi="Times New Roman" w:cs="Times New Roman"/>
          <w:sz w:val="28"/>
          <w:szCs w:val="28"/>
          <w:lang w:val="en-GB"/>
        </w:rPr>
        <w:t xml:space="preserve"> – deputy leader of </w:t>
      </w:r>
      <w:r w:rsidR="00FE7228" w:rsidRPr="00D25C48">
        <w:rPr>
          <w:rFonts w:ascii="Times New Roman" w:hAnsi="Times New Roman" w:cs="Times New Roman"/>
          <w:sz w:val="28"/>
          <w:szCs w:val="28"/>
          <w:lang w:val="en-GB"/>
        </w:rPr>
        <w:t xml:space="preserve">the </w:t>
      </w:r>
      <w:r w:rsidR="00A65748" w:rsidRPr="00D25C48">
        <w:rPr>
          <w:rFonts w:ascii="Times New Roman" w:hAnsi="Times New Roman" w:cs="Times New Roman"/>
          <w:sz w:val="28"/>
          <w:szCs w:val="28"/>
          <w:lang w:val="en-GB"/>
        </w:rPr>
        <w:t>Barking and Da</w:t>
      </w:r>
      <w:r w:rsidR="00FE7228" w:rsidRPr="00D25C48">
        <w:rPr>
          <w:rFonts w:ascii="Times New Roman" w:hAnsi="Times New Roman" w:cs="Times New Roman"/>
          <w:sz w:val="28"/>
          <w:szCs w:val="28"/>
          <w:lang w:val="en-GB"/>
        </w:rPr>
        <w:t>genham county council  and cabinet member for Housing</w:t>
      </w:r>
      <w:r w:rsidR="00A65748" w:rsidRPr="00D25C48">
        <w:rPr>
          <w:rFonts w:ascii="Times New Roman" w:hAnsi="Times New Roman" w:cs="Times New Roman"/>
          <w:sz w:val="28"/>
          <w:szCs w:val="28"/>
          <w:lang w:val="en-GB"/>
        </w:rPr>
        <w:t>.</w:t>
      </w:r>
    </w:p>
    <w:p w14:paraId="6903D6D8" w14:textId="77777777" w:rsidR="003A4F60" w:rsidRPr="00D25C48" w:rsidRDefault="00A65748">
      <w:pPr>
        <w:rPr>
          <w:rFonts w:ascii="Times New Roman" w:hAnsi="Times New Roman" w:cs="Times New Roman"/>
          <w:sz w:val="28"/>
          <w:szCs w:val="28"/>
          <w:lang w:val="en-GB"/>
        </w:rPr>
      </w:pPr>
      <w:r w:rsidRPr="00D25C48">
        <w:rPr>
          <w:rFonts w:ascii="Times New Roman" w:hAnsi="Times New Roman" w:cs="Times New Roman"/>
          <w:sz w:val="28"/>
          <w:szCs w:val="28"/>
          <w:lang w:val="en-GB"/>
        </w:rPr>
        <w:lastRenderedPageBreak/>
        <w:t xml:space="preserve">Saima opened the conference </w:t>
      </w:r>
      <w:r w:rsidR="0088723E" w:rsidRPr="00D25C48">
        <w:rPr>
          <w:rFonts w:ascii="Times New Roman" w:hAnsi="Times New Roman" w:cs="Times New Roman"/>
          <w:sz w:val="28"/>
          <w:szCs w:val="28"/>
          <w:lang w:val="en-GB"/>
        </w:rPr>
        <w:t xml:space="preserve">by telling her story of how she </w:t>
      </w:r>
      <w:r w:rsidR="001B2F1A" w:rsidRPr="00D25C48">
        <w:rPr>
          <w:rFonts w:ascii="Times New Roman" w:hAnsi="Times New Roman" w:cs="Times New Roman"/>
          <w:sz w:val="28"/>
          <w:szCs w:val="28"/>
          <w:lang w:val="en-GB"/>
        </w:rPr>
        <w:t xml:space="preserve">came </w:t>
      </w:r>
      <w:r w:rsidR="0088723E" w:rsidRPr="00D25C48">
        <w:rPr>
          <w:rFonts w:ascii="Times New Roman" w:hAnsi="Times New Roman" w:cs="Times New Roman"/>
          <w:sz w:val="28"/>
          <w:szCs w:val="28"/>
          <w:lang w:val="en-GB"/>
        </w:rPr>
        <w:t>to the UK as a refugee.  To compound this she a</w:t>
      </w:r>
      <w:r w:rsidR="00FE7228" w:rsidRPr="00D25C48">
        <w:rPr>
          <w:rFonts w:ascii="Times New Roman" w:hAnsi="Times New Roman" w:cs="Times New Roman"/>
          <w:sz w:val="28"/>
          <w:szCs w:val="28"/>
          <w:lang w:val="en-GB"/>
        </w:rPr>
        <w:t xml:space="preserve">lso suffered domestic violence and so had to go into a </w:t>
      </w:r>
      <w:r w:rsidR="0088723E" w:rsidRPr="00D25C48">
        <w:rPr>
          <w:rFonts w:ascii="Times New Roman" w:hAnsi="Times New Roman" w:cs="Times New Roman"/>
          <w:sz w:val="28"/>
          <w:szCs w:val="28"/>
          <w:lang w:val="en-GB"/>
        </w:rPr>
        <w:t xml:space="preserve">refuge </w:t>
      </w:r>
      <w:r w:rsidR="00FE7228" w:rsidRPr="00D25C48">
        <w:rPr>
          <w:rFonts w:ascii="Times New Roman" w:hAnsi="Times New Roman" w:cs="Times New Roman"/>
          <w:sz w:val="28"/>
          <w:szCs w:val="28"/>
          <w:lang w:val="en-GB"/>
        </w:rPr>
        <w:t xml:space="preserve">where she was protected from her husband.  </w:t>
      </w:r>
    </w:p>
    <w:p w14:paraId="18621BEF" w14:textId="77777777" w:rsidR="00B55A50" w:rsidRDefault="000C32F3">
      <w:pPr>
        <w:rPr>
          <w:rFonts w:ascii="Times New Roman" w:hAnsi="Times New Roman" w:cs="Times New Roman"/>
          <w:sz w:val="28"/>
          <w:szCs w:val="28"/>
          <w:lang w:val="en-GB"/>
        </w:rPr>
      </w:pPr>
      <w:r w:rsidRPr="00D25C48">
        <w:rPr>
          <w:rFonts w:ascii="Times New Roman" w:hAnsi="Times New Roman" w:cs="Times New Roman"/>
          <w:sz w:val="28"/>
          <w:szCs w:val="28"/>
          <w:lang w:val="en-GB"/>
        </w:rPr>
        <w:t>She told</w:t>
      </w:r>
      <w:r w:rsidR="005B258E">
        <w:rPr>
          <w:rFonts w:ascii="Times New Roman" w:hAnsi="Times New Roman" w:cs="Times New Roman"/>
          <w:sz w:val="28"/>
          <w:szCs w:val="28"/>
          <w:lang w:val="en-GB"/>
        </w:rPr>
        <w:t xml:space="preserve"> us</w:t>
      </w:r>
      <w:r w:rsidRPr="00D25C48">
        <w:rPr>
          <w:rFonts w:ascii="Times New Roman" w:hAnsi="Times New Roman" w:cs="Times New Roman"/>
          <w:sz w:val="28"/>
          <w:szCs w:val="28"/>
          <w:lang w:val="en-GB"/>
        </w:rPr>
        <w:t xml:space="preserve"> how she had been h</w:t>
      </w:r>
      <w:r w:rsidR="00FE7228" w:rsidRPr="00D25C48">
        <w:rPr>
          <w:rFonts w:ascii="Times New Roman" w:hAnsi="Times New Roman" w:cs="Times New Roman"/>
          <w:sz w:val="28"/>
          <w:szCs w:val="28"/>
          <w:lang w:val="en-GB"/>
        </w:rPr>
        <w:t>elped by Margaret Hodge – Labour MP for Barking</w:t>
      </w:r>
      <w:r w:rsidRPr="00D25C48">
        <w:rPr>
          <w:rFonts w:ascii="Times New Roman" w:hAnsi="Times New Roman" w:cs="Times New Roman"/>
          <w:sz w:val="28"/>
          <w:szCs w:val="28"/>
          <w:lang w:val="en-GB"/>
        </w:rPr>
        <w:t xml:space="preserve"> and that i</w:t>
      </w:r>
      <w:r w:rsidR="00FE7228" w:rsidRPr="00D25C48">
        <w:rPr>
          <w:rFonts w:ascii="Times New Roman" w:hAnsi="Times New Roman" w:cs="Times New Roman"/>
          <w:sz w:val="28"/>
          <w:szCs w:val="28"/>
          <w:lang w:val="en-GB"/>
        </w:rPr>
        <w:t xml:space="preserve">f it had not been for </w:t>
      </w:r>
      <w:r w:rsidRPr="00D25C48">
        <w:rPr>
          <w:rFonts w:ascii="Times New Roman" w:hAnsi="Times New Roman" w:cs="Times New Roman"/>
          <w:sz w:val="28"/>
          <w:szCs w:val="28"/>
          <w:lang w:val="en-GB"/>
        </w:rPr>
        <w:t xml:space="preserve">Margaret Hodge </w:t>
      </w:r>
      <w:r w:rsidR="00FE7228" w:rsidRPr="00D25C48">
        <w:rPr>
          <w:rFonts w:ascii="Times New Roman" w:hAnsi="Times New Roman" w:cs="Times New Roman"/>
          <w:sz w:val="28"/>
          <w:szCs w:val="28"/>
          <w:lang w:val="en-GB"/>
        </w:rPr>
        <w:t>and the Labour Party she would not be where she is now.</w:t>
      </w:r>
      <w:r w:rsidR="00FA4CE5" w:rsidRPr="00D25C48">
        <w:rPr>
          <w:rFonts w:ascii="Times New Roman" w:hAnsi="Times New Roman" w:cs="Times New Roman"/>
          <w:sz w:val="28"/>
          <w:szCs w:val="28"/>
          <w:lang w:val="en-GB"/>
        </w:rPr>
        <w:t xml:space="preserve"> Saima then introduced the next speaker</w:t>
      </w:r>
      <w:r w:rsidR="005B258E">
        <w:rPr>
          <w:rFonts w:ascii="Times New Roman" w:hAnsi="Times New Roman" w:cs="Times New Roman"/>
          <w:sz w:val="28"/>
          <w:szCs w:val="28"/>
          <w:lang w:val="en-GB"/>
        </w:rPr>
        <w:t xml:space="preserve">, </w:t>
      </w:r>
      <w:r w:rsidR="00A65748" w:rsidRPr="00D25C48">
        <w:rPr>
          <w:rFonts w:ascii="Times New Roman" w:hAnsi="Times New Roman" w:cs="Times New Roman"/>
          <w:sz w:val="28"/>
          <w:szCs w:val="28"/>
          <w:lang w:val="en-GB"/>
        </w:rPr>
        <w:t>Dawn Butler MP for Brent Central and Secretary of State for Women and Equalities</w:t>
      </w:r>
      <w:r w:rsidR="005B258E">
        <w:rPr>
          <w:rFonts w:ascii="Times New Roman" w:hAnsi="Times New Roman" w:cs="Times New Roman"/>
          <w:sz w:val="28"/>
          <w:szCs w:val="28"/>
          <w:lang w:val="en-GB"/>
        </w:rPr>
        <w:t xml:space="preserve">. </w:t>
      </w:r>
      <w:r w:rsidR="00A65748" w:rsidRPr="00D25C48">
        <w:rPr>
          <w:rFonts w:ascii="Times New Roman" w:hAnsi="Times New Roman" w:cs="Times New Roman"/>
          <w:sz w:val="28"/>
          <w:szCs w:val="28"/>
          <w:lang w:val="en-GB"/>
        </w:rPr>
        <w:t>In this position Dawn will tackle the injustices of Racism and Sexism</w:t>
      </w:r>
      <w:r w:rsidR="00AC163A" w:rsidRPr="00D25C48">
        <w:rPr>
          <w:rFonts w:ascii="Times New Roman" w:hAnsi="Times New Roman" w:cs="Times New Roman"/>
          <w:sz w:val="28"/>
          <w:szCs w:val="28"/>
          <w:lang w:val="en-GB"/>
        </w:rPr>
        <w:t>.</w:t>
      </w:r>
    </w:p>
    <w:p w14:paraId="2F0D689E" w14:textId="012A17C7" w:rsidR="00AC163A" w:rsidRPr="00D25C48" w:rsidRDefault="005B258E">
      <w:pPr>
        <w:rPr>
          <w:rFonts w:ascii="Times New Roman" w:hAnsi="Times New Roman" w:cs="Times New Roman"/>
          <w:sz w:val="28"/>
          <w:szCs w:val="28"/>
          <w:lang w:val="en-GB"/>
        </w:rPr>
      </w:pPr>
      <w:r>
        <w:rPr>
          <w:rFonts w:ascii="Times New Roman" w:hAnsi="Times New Roman" w:cs="Times New Roman"/>
          <w:sz w:val="28"/>
          <w:szCs w:val="28"/>
          <w:lang w:val="en-GB"/>
        </w:rPr>
        <w:t>She started by explaining how t</w:t>
      </w:r>
      <w:r w:rsidR="00AC163A" w:rsidRPr="00D25C48">
        <w:rPr>
          <w:rFonts w:ascii="Times New Roman" w:hAnsi="Times New Roman" w:cs="Times New Roman"/>
          <w:sz w:val="28"/>
          <w:szCs w:val="28"/>
          <w:lang w:val="en-GB"/>
        </w:rPr>
        <w:t>he cuts that are being made by the Conservative government are affecting women.</w:t>
      </w:r>
      <w:r>
        <w:rPr>
          <w:rFonts w:ascii="Times New Roman" w:hAnsi="Times New Roman" w:cs="Times New Roman"/>
          <w:sz w:val="28"/>
          <w:szCs w:val="28"/>
          <w:lang w:val="en-GB"/>
        </w:rPr>
        <w:t xml:space="preserve"> </w:t>
      </w:r>
      <w:r w:rsidR="00FA4CE5" w:rsidRPr="00D25C48">
        <w:rPr>
          <w:rFonts w:ascii="Times New Roman" w:hAnsi="Times New Roman" w:cs="Times New Roman"/>
          <w:sz w:val="28"/>
          <w:szCs w:val="28"/>
          <w:lang w:val="en-GB"/>
        </w:rPr>
        <w:t>Dawn</w:t>
      </w:r>
      <w:r w:rsidR="00AC163A" w:rsidRPr="00D25C48">
        <w:rPr>
          <w:rFonts w:ascii="Times New Roman" w:hAnsi="Times New Roman" w:cs="Times New Roman"/>
          <w:sz w:val="28"/>
          <w:szCs w:val="28"/>
          <w:lang w:val="en-GB"/>
        </w:rPr>
        <w:t xml:space="preserve"> is campaigning for No More Period Poverty </w:t>
      </w:r>
      <w:r w:rsidR="000C32F3" w:rsidRPr="00D25C48">
        <w:rPr>
          <w:rFonts w:ascii="Times New Roman" w:hAnsi="Times New Roman" w:cs="Times New Roman"/>
          <w:sz w:val="28"/>
          <w:szCs w:val="28"/>
          <w:lang w:val="en-GB"/>
        </w:rPr>
        <w:t>that</w:t>
      </w:r>
      <w:r w:rsidR="00AC163A" w:rsidRPr="00D25C48">
        <w:rPr>
          <w:rFonts w:ascii="Times New Roman" w:hAnsi="Times New Roman" w:cs="Times New Roman"/>
          <w:sz w:val="28"/>
          <w:szCs w:val="28"/>
          <w:lang w:val="en-GB"/>
        </w:rPr>
        <w:t xml:space="preserve"> a Labour Government will s</w:t>
      </w:r>
      <w:r w:rsidR="00FA4CE5" w:rsidRPr="00D25C48">
        <w:rPr>
          <w:rFonts w:ascii="Times New Roman" w:hAnsi="Times New Roman" w:cs="Times New Roman"/>
          <w:sz w:val="28"/>
          <w:szCs w:val="28"/>
          <w:lang w:val="en-GB"/>
        </w:rPr>
        <w:t xml:space="preserve">upport and this will campaign for </w:t>
      </w:r>
      <w:r w:rsidR="00AC163A" w:rsidRPr="00D25C48">
        <w:rPr>
          <w:rFonts w:ascii="Times New Roman" w:hAnsi="Times New Roman" w:cs="Times New Roman"/>
          <w:sz w:val="28"/>
          <w:szCs w:val="28"/>
          <w:lang w:val="en-GB"/>
        </w:rPr>
        <w:t>free sanitary products for women which will be funded from money saved from the abolition of Free Schools.</w:t>
      </w:r>
      <w:r w:rsidR="001B2F1A" w:rsidRPr="00D25C48">
        <w:rPr>
          <w:rFonts w:ascii="Times New Roman" w:hAnsi="Times New Roman" w:cs="Times New Roman"/>
          <w:sz w:val="28"/>
          <w:szCs w:val="28"/>
          <w:lang w:val="en-GB"/>
        </w:rPr>
        <w:t xml:space="preserve"> She pointed out that lack of money to buy these products le</w:t>
      </w:r>
      <w:r>
        <w:rPr>
          <w:rFonts w:ascii="Times New Roman" w:hAnsi="Times New Roman" w:cs="Times New Roman"/>
          <w:sz w:val="28"/>
          <w:szCs w:val="28"/>
          <w:lang w:val="en-GB"/>
        </w:rPr>
        <w:t>a</w:t>
      </w:r>
      <w:r w:rsidR="001B2F1A" w:rsidRPr="00D25C48">
        <w:rPr>
          <w:rFonts w:ascii="Times New Roman" w:hAnsi="Times New Roman" w:cs="Times New Roman"/>
          <w:sz w:val="28"/>
          <w:szCs w:val="28"/>
          <w:lang w:val="en-GB"/>
        </w:rPr>
        <w:t>d</w:t>
      </w:r>
      <w:r>
        <w:rPr>
          <w:rFonts w:ascii="Times New Roman" w:hAnsi="Times New Roman" w:cs="Times New Roman"/>
          <w:sz w:val="28"/>
          <w:szCs w:val="28"/>
          <w:lang w:val="en-GB"/>
        </w:rPr>
        <w:t>s</w:t>
      </w:r>
      <w:r w:rsidR="001B2F1A" w:rsidRPr="00D25C48">
        <w:rPr>
          <w:rFonts w:ascii="Times New Roman" w:hAnsi="Times New Roman" w:cs="Times New Roman"/>
          <w:sz w:val="28"/>
          <w:szCs w:val="28"/>
          <w:lang w:val="en-GB"/>
        </w:rPr>
        <w:t xml:space="preserve"> to many days lost at school by girls in low-income families.</w:t>
      </w:r>
    </w:p>
    <w:p w14:paraId="396DC560" w14:textId="77777777" w:rsidR="006B23CD" w:rsidRDefault="00AC163A" w:rsidP="006437B5">
      <w:pPr>
        <w:rPr>
          <w:rFonts w:ascii="Times New Roman" w:hAnsi="Times New Roman" w:cs="Times New Roman"/>
          <w:sz w:val="28"/>
          <w:szCs w:val="28"/>
          <w:lang w:val="en-GB"/>
        </w:rPr>
      </w:pPr>
      <w:r w:rsidRPr="00D25C48">
        <w:rPr>
          <w:rFonts w:ascii="Times New Roman" w:hAnsi="Times New Roman" w:cs="Times New Roman"/>
          <w:sz w:val="28"/>
          <w:szCs w:val="28"/>
          <w:lang w:val="en-GB"/>
        </w:rPr>
        <w:t>Dawn shared a Maya Angelou poem with us and the refrain of this poem is ‘We are all phenomenal women’</w:t>
      </w:r>
      <w:r w:rsidR="005B258E">
        <w:rPr>
          <w:rFonts w:ascii="Times New Roman" w:hAnsi="Times New Roman" w:cs="Times New Roman"/>
          <w:sz w:val="28"/>
          <w:szCs w:val="28"/>
          <w:lang w:val="en-GB"/>
        </w:rPr>
        <w:t xml:space="preserve">. </w:t>
      </w:r>
      <w:r w:rsidRPr="00D25C48">
        <w:rPr>
          <w:rFonts w:ascii="Times New Roman" w:hAnsi="Times New Roman" w:cs="Times New Roman"/>
          <w:sz w:val="28"/>
          <w:szCs w:val="28"/>
          <w:lang w:val="en-GB"/>
        </w:rPr>
        <w:t xml:space="preserve"> Dawn encouraged us to repeat this to ourselves and to e</w:t>
      </w:r>
      <w:r w:rsidR="00FA4CE5" w:rsidRPr="00D25C48">
        <w:rPr>
          <w:rFonts w:ascii="Times New Roman" w:hAnsi="Times New Roman" w:cs="Times New Roman"/>
          <w:sz w:val="28"/>
          <w:szCs w:val="28"/>
          <w:lang w:val="en-GB"/>
        </w:rPr>
        <w:t>ach other at frequent intervals.</w:t>
      </w:r>
      <w:r w:rsidR="001B2F1A" w:rsidRPr="00D25C48">
        <w:rPr>
          <w:rFonts w:ascii="Times New Roman" w:hAnsi="Times New Roman" w:cs="Times New Roman"/>
          <w:sz w:val="28"/>
          <w:szCs w:val="28"/>
          <w:lang w:val="en-GB"/>
        </w:rPr>
        <w:t xml:space="preserve"> </w:t>
      </w:r>
    </w:p>
    <w:p w14:paraId="6C2D23EF" w14:textId="16E9CAD1" w:rsidR="006B23CD" w:rsidRPr="006B23CD" w:rsidRDefault="006B23CD" w:rsidP="006437B5">
      <w:pPr>
        <w:rPr>
          <w:rFonts w:ascii="Times New Roman" w:hAnsi="Times New Roman" w:cs="Times New Roman"/>
          <w:i/>
          <w:sz w:val="28"/>
          <w:szCs w:val="28"/>
          <w:lang w:val="en-GB"/>
        </w:rPr>
      </w:pPr>
      <w:r w:rsidRPr="006B23CD">
        <w:rPr>
          <w:rFonts w:ascii="Times New Roman" w:hAnsi="Times New Roman" w:cs="Times New Roman"/>
          <w:i/>
          <w:sz w:val="28"/>
          <w:szCs w:val="28"/>
          <w:lang w:val="en-GB"/>
        </w:rPr>
        <w:t>Cherry comments:</w:t>
      </w:r>
    </w:p>
    <w:p w14:paraId="4F5DEF3E" w14:textId="4339BA3C" w:rsidR="00A65748" w:rsidRPr="006B23CD" w:rsidRDefault="001B2F1A" w:rsidP="006437B5">
      <w:pPr>
        <w:rPr>
          <w:rFonts w:ascii="Times New Roman" w:hAnsi="Times New Roman" w:cs="Times New Roman"/>
          <w:i/>
          <w:sz w:val="28"/>
          <w:szCs w:val="28"/>
          <w:lang w:val="en-GB"/>
        </w:rPr>
      </w:pPr>
      <w:r w:rsidRPr="006B23CD">
        <w:rPr>
          <w:rFonts w:ascii="Times New Roman" w:hAnsi="Times New Roman" w:cs="Times New Roman"/>
          <w:i/>
          <w:sz w:val="28"/>
          <w:szCs w:val="28"/>
          <w:lang w:val="en-GB"/>
        </w:rPr>
        <w:t xml:space="preserve">Personally I felt it was rather sad that this was necessary at a conference for women and felt that it added to the image of women as less confident and the wonderful women gathered in the hall could take on anyone at any time on any subject. I was also sorry that women were asked to come up and try out their speeches before facing the Party’s full conference as I felt that again put women in a separate category. For me it is about the issues that effect women and </w:t>
      </w:r>
      <w:r w:rsidR="005859B6" w:rsidRPr="006B23CD">
        <w:rPr>
          <w:rFonts w:ascii="Times New Roman" w:hAnsi="Times New Roman" w:cs="Times New Roman"/>
          <w:i/>
          <w:sz w:val="28"/>
          <w:szCs w:val="28"/>
          <w:lang w:val="en-GB"/>
        </w:rPr>
        <w:t>how they often get ignored rather than a need to be separate because woman are somehow less confident or able to preform to a conference crowd.</w:t>
      </w:r>
      <w:r w:rsidR="005B258E" w:rsidRPr="006B23CD">
        <w:rPr>
          <w:rFonts w:ascii="Times New Roman" w:hAnsi="Times New Roman" w:cs="Times New Roman"/>
          <w:i/>
          <w:sz w:val="28"/>
          <w:szCs w:val="28"/>
          <w:lang w:val="en-GB"/>
        </w:rPr>
        <w:t xml:space="preserve"> </w:t>
      </w:r>
      <w:r w:rsidR="00AC163A" w:rsidRPr="006B23CD">
        <w:rPr>
          <w:rFonts w:ascii="Times New Roman" w:hAnsi="Times New Roman" w:cs="Times New Roman"/>
          <w:i/>
          <w:sz w:val="28"/>
          <w:szCs w:val="28"/>
          <w:lang w:val="en-GB"/>
        </w:rPr>
        <w:tab/>
      </w:r>
    </w:p>
    <w:p w14:paraId="20DFADE9" w14:textId="311BBB7D" w:rsidR="00984916" w:rsidRPr="00D25C48" w:rsidRDefault="005B258E">
      <w:pPr>
        <w:rPr>
          <w:rFonts w:ascii="Times New Roman" w:hAnsi="Times New Roman" w:cs="Times New Roman"/>
          <w:sz w:val="28"/>
          <w:szCs w:val="28"/>
          <w:lang w:val="en-GB"/>
        </w:rPr>
      </w:pPr>
      <w:r>
        <w:rPr>
          <w:rFonts w:ascii="Times New Roman" w:hAnsi="Times New Roman" w:cs="Times New Roman"/>
          <w:sz w:val="28"/>
          <w:szCs w:val="28"/>
          <w:lang w:val="en-GB"/>
        </w:rPr>
        <w:t xml:space="preserve">Women’s </w:t>
      </w:r>
      <w:r w:rsidR="00FA4CE5" w:rsidRPr="00D25C48">
        <w:rPr>
          <w:rFonts w:ascii="Times New Roman" w:hAnsi="Times New Roman" w:cs="Times New Roman"/>
          <w:sz w:val="28"/>
          <w:szCs w:val="28"/>
          <w:lang w:val="en-GB"/>
        </w:rPr>
        <w:t xml:space="preserve">Conference then welcomed </w:t>
      </w:r>
      <w:r w:rsidR="00A65748" w:rsidRPr="00D25C48">
        <w:rPr>
          <w:rFonts w:ascii="Times New Roman" w:hAnsi="Times New Roman" w:cs="Times New Roman"/>
          <w:sz w:val="28"/>
          <w:szCs w:val="28"/>
          <w:lang w:val="en-GB"/>
        </w:rPr>
        <w:t>Jeremy Corbyn</w:t>
      </w:r>
      <w:r>
        <w:rPr>
          <w:rFonts w:ascii="Times New Roman" w:hAnsi="Times New Roman" w:cs="Times New Roman"/>
          <w:sz w:val="28"/>
          <w:szCs w:val="28"/>
          <w:lang w:val="en-GB"/>
        </w:rPr>
        <w:t xml:space="preserve"> warmly. </w:t>
      </w:r>
      <w:r w:rsidR="00B55A50">
        <w:rPr>
          <w:rFonts w:ascii="Times New Roman" w:hAnsi="Times New Roman" w:cs="Times New Roman"/>
          <w:sz w:val="28"/>
          <w:szCs w:val="28"/>
          <w:lang w:val="en-GB"/>
        </w:rPr>
        <w:t>He cold conference that his</w:t>
      </w:r>
      <w:r w:rsidR="00B55A50" w:rsidRPr="00D25C48">
        <w:rPr>
          <w:rFonts w:ascii="Times New Roman" w:hAnsi="Times New Roman" w:cs="Times New Roman"/>
          <w:sz w:val="28"/>
          <w:szCs w:val="28"/>
          <w:lang w:val="en-GB"/>
        </w:rPr>
        <w:t xml:space="preserve"> </w:t>
      </w:r>
      <w:r w:rsidR="00984916" w:rsidRPr="00D25C48">
        <w:rPr>
          <w:rFonts w:ascii="Times New Roman" w:hAnsi="Times New Roman" w:cs="Times New Roman"/>
          <w:sz w:val="28"/>
          <w:szCs w:val="28"/>
          <w:lang w:val="en-GB"/>
        </w:rPr>
        <w:t>aim is to have gender balance</w:t>
      </w:r>
      <w:r w:rsidR="00FA4CE5" w:rsidRPr="00D25C48">
        <w:rPr>
          <w:rFonts w:ascii="Times New Roman" w:hAnsi="Times New Roman" w:cs="Times New Roman"/>
          <w:sz w:val="28"/>
          <w:szCs w:val="28"/>
          <w:lang w:val="en-GB"/>
        </w:rPr>
        <w:t xml:space="preserve"> and diversity</w:t>
      </w:r>
      <w:r w:rsidR="00984916" w:rsidRPr="00D25C48">
        <w:rPr>
          <w:rFonts w:ascii="Times New Roman" w:hAnsi="Times New Roman" w:cs="Times New Roman"/>
          <w:sz w:val="28"/>
          <w:szCs w:val="28"/>
          <w:lang w:val="en-GB"/>
        </w:rPr>
        <w:t xml:space="preserve"> in his shadow cabinet and in his government.  </w:t>
      </w:r>
      <w:r w:rsidR="00FA4CE5" w:rsidRPr="00D25C48">
        <w:rPr>
          <w:rFonts w:ascii="Times New Roman" w:hAnsi="Times New Roman" w:cs="Times New Roman"/>
          <w:sz w:val="28"/>
          <w:szCs w:val="28"/>
          <w:lang w:val="en-GB"/>
        </w:rPr>
        <w:t>This was welcomed by Women</w:t>
      </w:r>
      <w:r w:rsidR="000C32F3" w:rsidRPr="00D25C48">
        <w:rPr>
          <w:rFonts w:ascii="Times New Roman" w:hAnsi="Times New Roman" w:cs="Times New Roman"/>
          <w:sz w:val="28"/>
          <w:szCs w:val="28"/>
          <w:lang w:val="en-GB"/>
        </w:rPr>
        <w:t>’</w:t>
      </w:r>
      <w:r w:rsidR="00FA4CE5" w:rsidRPr="00D25C48">
        <w:rPr>
          <w:rFonts w:ascii="Times New Roman" w:hAnsi="Times New Roman" w:cs="Times New Roman"/>
          <w:sz w:val="28"/>
          <w:szCs w:val="28"/>
          <w:lang w:val="en-GB"/>
        </w:rPr>
        <w:t>s conference.</w:t>
      </w:r>
    </w:p>
    <w:p w14:paraId="401F7D44" w14:textId="77777777" w:rsidR="00984916" w:rsidRPr="00D25C48" w:rsidRDefault="00FA4CE5">
      <w:pPr>
        <w:rPr>
          <w:rFonts w:ascii="Times New Roman" w:hAnsi="Times New Roman" w:cs="Times New Roman"/>
          <w:sz w:val="28"/>
          <w:szCs w:val="28"/>
          <w:lang w:val="en-GB"/>
        </w:rPr>
      </w:pPr>
      <w:r w:rsidRPr="00D25C48">
        <w:rPr>
          <w:rFonts w:ascii="Times New Roman" w:hAnsi="Times New Roman" w:cs="Times New Roman"/>
          <w:sz w:val="28"/>
          <w:szCs w:val="28"/>
          <w:lang w:val="en-GB"/>
        </w:rPr>
        <w:t>Jeremy s</w:t>
      </w:r>
      <w:r w:rsidR="00984916" w:rsidRPr="00D25C48">
        <w:rPr>
          <w:rFonts w:ascii="Times New Roman" w:hAnsi="Times New Roman" w:cs="Times New Roman"/>
          <w:sz w:val="28"/>
          <w:szCs w:val="28"/>
          <w:lang w:val="en-GB"/>
        </w:rPr>
        <w:t>poke about The Jo Cox leadership programme</w:t>
      </w:r>
      <w:r w:rsidR="000C32F3" w:rsidRPr="00D25C48">
        <w:rPr>
          <w:rFonts w:ascii="Times New Roman" w:hAnsi="Times New Roman" w:cs="Times New Roman"/>
          <w:sz w:val="28"/>
          <w:szCs w:val="28"/>
          <w:lang w:val="en-GB"/>
        </w:rPr>
        <w:t>,</w:t>
      </w:r>
      <w:r w:rsidR="00984916" w:rsidRPr="00D25C48">
        <w:rPr>
          <w:rFonts w:ascii="Times New Roman" w:hAnsi="Times New Roman" w:cs="Times New Roman"/>
          <w:sz w:val="28"/>
          <w:szCs w:val="28"/>
          <w:lang w:val="en-GB"/>
        </w:rPr>
        <w:t xml:space="preserve"> which is called Ins</w:t>
      </w:r>
      <w:r w:rsidRPr="00D25C48">
        <w:rPr>
          <w:rFonts w:ascii="Times New Roman" w:hAnsi="Times New Roman" w:cs="Times New Roman"/>
          <w:sz w:val="28"/>
          <w:szCs w:val="28"/>
          <w:lang w:val="en-GB"/>
        </w:rPr>
        <w:t>piring Women in Leadership</w:t>
      </w:r>
      <w:r w:rsidR="000C32F3" w:rsidRPr="00D25C48">
        <w:rPr>
          <w:rFonts w:ascii="Times New Roman" w:hAnsi="Times New Roman" w:cs="Times New Roman"/>
          <w:sz w:val="28"/>
          <w:szCs w:val="28"/>
          <w:lang w:val="en-GB"/>
        </w:rPr>
        <w:t>,</w:t>
      </w:r>
      <w:r w:rsidRPr="00D25C48">
        <w:rPr>
          <w:rFonts w:ascii="Times New Roman" w:hAnsi="Times New Roman" w:cs="Times New Roman"/>
          <w:sz w:val="28"/>
          <w:szCs w:val="28"/>
          <w:lang w:val="en-GB"/>
        </w:rPr>
        <w:t xml:space="preserve"> and </w:t>
      </w:r>
      <w:r w:rsidR="000C32F3" w:rsidRPr="00D25C48">
        <w:rPr>
          <w:rFonts w:ascii="Times New Roman" w:hAnsi="Times New Roman" w:cs="Times New Roman"/>
          <w:sz w:val="28"/>
          <w:szCs w:val="28"/>
          <w:lang w:val="en-GB"/>
        </w:rPr>
        <w:t xml:space="preserve">said that </w:t>
      </w:r>
      <w:r w:rsidRPr="00D25C48">
        <w:rPr>
          <w:rFonts w:ascii="Times New Roman" w:hAnsi="Times New Roman" w:cs="Times New Roman"/>
          <w:sz w:val="28"/>
          <w:szCs w:val="28"/>
          <w:lang w:val="en-GB"/>
        </w:rPr>
        <w:t>this</w:t>
      </w:r>
      <w:r w:rsidR="00984916" w:rsidRPr="00D25C48">
        <w:rPr>
          <w:rFonts w:ascii="Times New Roman" w:hAnsi="Times New Roman" w:cs="Times New Roman"/>
          <w:sz w:val="28"/>
          <w:szCs w:val="28"/>
          <w:lang w:val="en-GB"/>
        </w:rPr>
        <w:t xml:space="preserve"> has been hugely subscribed.  </w:t>
      </w:r>
    </w:p>
    <w:p w14:paraId="13156755" w14:textId="77777777" w:rsidR="00984916" w:rsidRPr="00D25C48" w:rsidRDefault="00FA4CE5">
      <w:pPr>
        <w:rPr>
          <w:rFonts w:ascii="Times New Roman" w:hAnsi="Times New Roman" w:cs="Times New Roman"/>
          <w:sz w:val="28"/>
          <w:szCs w:val="28"/>
          <w:lang w:val="en-GB"/>
        </w:rPr>
      </w:pPr>
      <w:r w:rsidRPr="00D25C48">
        <w:rPr>
          <w:rFonts w:ascii="Times New Roman" w:hAnsi="Times New Roman" w:cs="Times New Roman"/>
          <w:sz w:val="28"/>
          <w:szCs w:val="28"/>
          <w:lang w:val="en-GB"/>
        </w:rPr>
        <w:t>He gave a t</w:t>
      </w:r>
      <w:r w:rsidR="00984916" w:rsidRPr="00D25C48">
        <w:rPr>
          <w:rFonts w:ascii="Times New Roman" w:hAnsi="Times New Roman" w:cs="Times New Roman"/>
          <w:sz w:val="28"/>
          <w:szCs w:val="28"/>
          <w:lang w:val="en-GB"/>
        </w:rPr>
        <w:t>ribute to Kezia Dugdale who during her time as leader of Scottish Labour suffered a lot of abuse.  Women receiving abuse in politics has to stop.</w:t>
      </w:r>
      <w:r w:rsidR="00F4091D" w:rsidRPr="00D25C48">
        <w:rPr>
          <w:rFonts w:ascii="Times New Roman" w:hAnsi="Times New Roman" w:cs="Times New Roman"/>
          <w:sz w:val="28"/>
          <w:szCs w:val="28"/>
          <w:lang w:val="en-GB"/>
        </w:rPr>
        <w:t xml:space="preserve"> Conference clear</w:t>
      </w:r>
      <w:r w:rsidR="000C32F3" w:rsidRPr="00D25C48">
        <w:rPr>
          <w:rFonts w:ascii="Times New Roman" w:hAnsi="Times New Roman" w:cs="Times New Roman"/>
          <w:sz w:val="28"/>
          <w:szCs w:val="28"/>
          <w:lang w:val="en-GB"/>
        </w:rPr>
        <w:t>l</w:t>
      </w:r>
      <w:r w:rsidR="00F4091D" w:rsidRPr="00D25C48">
        <w:rPr>
          <w:rFonts w:ascii="Times New Roman" w:hAnsi="Times New Roman" w:cs="Times New Roman"/>
          <w:sz w:val="28"/>
          <w:szCs w:val="28"/>
          <w:lang w:val="en-GB"/>
        </w:rPr>
        <w:t>y agreed with this.</w:t>
      </w:r>
    </w:p>
    <w:p w14:paraId="1DD70444" w14:textId="2F69FFEB" w:rsidR="00984916" w:rsidRPr="00D25C48" w:rsidRDefault="00080C2D">
      <w:pPr>
        <w:rPr>
          <w:rFonts w:ascii="Times New Roman" w:hAnsi="Times New Roman" w:cs="Times New Roman"/>
          <w:sz w:val="28"/>
          <w:szCs w:val="28"/>
          <w:lang w:val="en-GB"/>
        </w:rPr>
      </w:pPr>
      <w:r>
        <w:rPr>
          <w:rFonts w:ascii="Times New Roman" w:hAnsi="Times New Roman" w:cs="Times New Roman"/>
          <w:sz w:val="28"/>
          <w:szCs w:val="28"/>
          <w:lang w:val="en-GB"/>
        </w:rPr>
        <w:t>There was also t</w:t>
      </w:r>
      <w:r w:rsidR="00984916" w:rsidRPr="00D25C48">
        <w:rPr>
          <w:rFonts w:ascii="Times New Roman" w:hAnsi="Times New Roman" w:cs="Times New Roman"/>
          <w:sz w:val="28"/>
          <w:szCs w:val="28"/>
          <w:lang w:val="en-GB"/>
        </w:rPr>
        <w:t>ribute</w:t>
      </w:r>
      <w:r>
        <w:rPr>
          <w:rFonts w:ascii="Times New Roman" w:hAnsi="Times New Roman" w:cs="Times New Roman"/>
          <w:sz w:val="28"/>
          <w:szCs w:val="28"/>
          <w:lang w:val="en-GB"/>
        </w:rPr>
        <w:t xml:space="preserve"> paid</w:t>
      </w:r>
      <w:r w:rsidR="00984916" w:rsidRPr="00D25C48">
        <w:rPr>
          <w:rFonts w:ascii="Times New Roman" w:hAnsi="Times New Roman" w:cs="Times New Roman"/>
          <w:sz w:val="28"/>
          <w:szCs w:val="28"/>
          <w:lang w:val="en-GB"/>
        </w:rPr>
        <w:t xml:space="preserve"> to Diane Abbot</w:t>
      </w:r>
      <w:r>
        <w:rPr>
          <w:rFonts w:ascii="Times New Roman" w:hAnsi="Times New Roman" w:cs="Times New Roman"/>
          <w:sz w:val="28"/>
          <w:szCs w:val="28"/>
          <w:lang w:val="en-GB"/>
        </w:rPr>
        <w:t xml:space="preserve">t </w:t>
      </w:r>
      <w:r w:rsidR="00984916" w:rsidRPr="00D25C48">
        <w:rPr>
          <w:rFonts w:ascii="Times New Roman" w:hAnsi="Times New Roman" w:cs="Times New Roman"/>
          <w:sz w:val="28"/>
          <w:szCs w:val="28"/>
          <w:lang w:val="en-GB"/>
        </w:rPr>
        <w:t>who has suffered severely from sexist and racist abuse.  She has been so strong and is now the first black woman home secretary.</w:t>
      </w:r>
      <w:r>
        <w:rPr>
          <w:rFonts w:ascii="Times New Roman" w:hAnsi="Times New Roman" w:cs="Times New Roman"/>
          <w:sz w:val="28"/>
          <w:szCs w:val="28"/>
          <w:lang w:val="en-GB"/>
        </w:rPr>
        <w:t xml:space="preserve"> He n</w:t>
      </w:r>
      <w:r w:rsidR="00F4091D" w:rsidRPr="00D25C48">
        <w:rPr>
          <w:rFonts w:ascii="Times New Roman" w:hAnsi="Times New Roman" w:cs="Times New Roman"/>
          <w:sz w:val="28"/>
          <w:szCs w:val="28"/>
          <w:lang w:val="en-GB"/>
        </w:rPr>
        <w:t>oted that T</w:t>
      </w:r>
      <w:r w:rsidR="00984916" w:rsidRPr="00D25C48">
        <w:rPr>
          <w:rFonts w:ascii="Times New Roman" w:hAnsi="Times New Roman" w:cs="Times New Roman"/>
          <w:sz w:val="28"/>
          <w:szCs w:val="28"/>
          <w:lang w:val="en-GB"/>
        </w:rPr>
        <w:t>ory policies have hurt women and that women have been unfairly trea</w:t>
      </w:r>
      <w:r w:rsidR="00F4091D" w:rsidRPr="00D25C48">
        <w:rPr>
          <w:rFonts w:ascii="Times New Roman" w:hAnsi="Times New Roman" w:cs="Times New Roman"/>
          <w:sz w:val="28"/>
          <w:szCs w:val="28"/>
          <w:lang w:val="en-GB"/>
        </w:rPr>
        <w:t>ted again for pension provision</w:t>
      </w:r>
      <w:r>
        <w:rPr>
          <w:rFonts w:ascii="Times New Roman" w:hAnsi="Times New Roman" w:cs="Times New Roman"/>
          <w:sz w:val="28"/>
          <w:szCs w:val="28"/>
          <w:lang w:val="en-GB"/>
        </w:rPr>
        <w:t xml:space="preserve">. </w:t>
      </w:r>
      <w:r w:rsidR="00984916" w:rsidRPr="00D25C48">
        <w:rPr>
          <w:rFonts w:ascii="Times New Roman" w:hAnsi="Times New Roman" w:cs="Times New Roman"/>
          <w:sz w:val="28"/>
          <w:szCs w:val="28"/>
          <w:lang w:val="en-GB"/>
        </w:rPr>
        <w:t>He also also paid tribute to Barbara Castle</w:t>
      </w:r>
      <w:r w:rsidR="00986C55" w:rsidRPr="00D25C48">
        <w:rPr>
          <w:rFonts w:ascii="Times New Roman" w:hAnsi="Times New Roman" w:cs="Times New Roman"/>
          <w:sz w:val="28"/>
          <w:szCs w:val="28"/>
          <w:lang w:val="en-GB"/>
        </w:rPr>
        <w:t>.</w:t>
      </w:r>
    </w:p>
    <w:p w14:paraId="11C79D71" w14:textId="43FB1885" w:rsidR="00986C55" w:rsidRDefault="00986C55">
      <w:pPr>
        <w:rPr>
          <w:rFonts w:ascii="Times New Roman" w:hAnsi="Times New Roman" w:cs="Times New Roman"/>
          <w:sz w:val="28"/>
          <w:szCs w:val="28"/>
          <w:lang w:val="en-GB"/>
        </w:rPr>
      </w:pPr>
      <w:r w:rsidRPr="00D25C48">
        <w:rPr>
          <w:rFonts w:ascii="Times New Roman" w:hAnsi="Times New Roman" w:cs="Times New Roman"/>
          <w:sz w:val="28"/>
          <w:szCs w:val="28"/>
          <w:lang w:val="en-GB"/>
        </w:rPr>
        <w:lastRenderedPageBreak/>
        <w:t>Emily Thornbury</w:t>
      </w:r>
      <w:r w:rsidR="005859B6" w:rsidRPr="00D25C48">
        <w:rPr>
          <w:rFonts w:ascii="Times New Roman" w:hAnsi="Times New Roman" w:cs="Times New Roman"/>
          <w:sz w:val="28"/>
          <w:szCs w:val="28"/>
          <w:lang w:val="en-GB"/>
        </w:rPr>
        <w:t xml:space="preserve"> gave the best speech of the </w:t>
      </w:r>
      <w:r w:rsidR="00080C2D">
        <w:rPr>
          <w:rFonts w:ascii="Times New Roman" w:hAnsi="Times New Roman" w:cs="Times New Roman"/>
          <w:sz w:val="28"/>
          <w:szCs w:val="28"/>
          <w:lang w:val="en-GB"/>
        </w:rPr>
        <w:t xml:space="preserve">women’s </w:t>
      </w:r>
      <w:r w:rsidR="005859B6" w:rsidRPr="00D25C48">
        <w:rPr>
          <w:rFonts w:ascii="Times New Roman" w:hAnsi="Times New Roman" w:cs="Times New Roman"/>
          <w:sz w:val="28"/>
          <w:szCs w:val="28"/>
          <w:lang w:val="en-GB"/>
        </w:rPr>
        <w:t>conference</w:t>
      </w:r>
      <w:r w:rsidR="00080C2D">
        <w:rPr>
          <w:rFonts w:ascii="Times New Roman" w:hAnsi="Times New Roman" w:cs="Times New Roman"/>
          <w:sz w:val="28"/>
          <w:szCs w:val="28"/>
          <w:lang w:val="en-GB"/>
        </w:rPr>
        <w:t xml:space="preserve">; </w:t>
      </w:r>
      <w:r w:rsidR="005859B6" w:rsidRPr="00D25C48">
        <w:rPr>
          <w:rFonts w:ascii="Times New Roman" w:hAnsi="Times New Roman" w:cs="Times New Roman"/>
          <w:sz w:val="28"/>
          <w:szCs w:val="28"/>
          <w:lang w:val="en-GB"/>
        </w:rPr>
        <w:t xml:space="preserve">she came over as fiercely intelligent and yet totally </w:t>
      </w:r>
      <w:r w:rsidR="00080C2D">
        <w:rPr>
          <w:rFonts w:ascii="Times New Roman" w:hAnsi="Times New Roman" w:cs="Times New Roman"/>
          <w:sz w:val="28"/>
          <w:szCs w:val="28"/>
          <w:lang w:val="en-GB"/>
        </w:rPr>
        <w:t xml:space="preserve">clear </w:t>
      </w:r>
      <w:r w:rsidR="005859B6" w:rsidRPr="00D25C48">
        <w:rPr>
          <w:rFonts w:ascii="Times New Roman" w:hAnsi="Times New Roman" w:cs="Times New Roman"/>
          <w:sz w:val="28"/>
          <w:szCs w:val="28"/>
          <w:lang w:val="en-GB"/>
        </w:rPr>
        <w:t>and with a strong passion to make this a better wor</w:t>
      </w:r>
      <w:r w:rsidR="00080C2D">
        <w:rPr>
          <w:rFonts w:ascii="Times New Roman" w:hAnsi="Times New Roman" w:cs="Times New Roman"/>
          <w:sz w:val="28"/>
          <w:szCs w:val="28"/>
          <w:lang w:val="en-GB"/>
        </w:rPr>
        <w:t>l</w:t>
      </w:r>
      <w:r w:rsidR="005859B6" w:rsidRPr="00D25C48">
        <w:rPr>
          <w:rFonts w:ascii="Times New Roman" w:hAnsi="Times New Roman" w:cs="Times New Roman"/>
          <w:sz w:val="28"/>
          <w:szCs w:val="28"/>
          <w:lang w:val="en-GB"/>
        </w:rPr>
        <w:t>d. She was also very, very funny. Emily s</w:t>
      </w:r>
      <w:r w:rsidRPr="00D25C48">
        <w:rPr>
          <w:rFonts w:ascii="Times New Roman" w:hAnsi="Times New Roman" w:cs="Times New Roman"/>
          <w:sz w:val="28"/>
          <w:szCs w:val="28"/>
          <w:lang w:val="en-GB"/>
        </w:rPr>
        <w:t>tarted by saying that it is good to see women from everywhere and by congratulating Brighton and Hove for rejecting the Tories</w:t>
      </w:r>
      <w:r w:rsidR="00080C2D">
        <w:rPr>
          <w:rFonts w:ascii="Times New Roman" w:hAnsi="Times New Roman" w:cs="Times New Roman"/>
          <w:sz w:val="28"/>
          <w:szCs w:val="28"/>
          <w:lang w:val="en-GB"/>
        </w:rPr>
        <w:t xml:space="preserve">; </w:t>
      </w:r>
      <w:r w:rsidRPr="00D25C48">
        <w:rPr>
          <w:rFonts w:ascii="Times New Roman" w:hAnsi="Times New Roman" w:cs="Times New Roman"/>
          <w:sz w:val="28"/>
          <w:szCs w:val="28"/>
          <w:lang w:val="en-GB"/>
        </w:rPr>
        <w:t>We have to get rid of the safe Tory seats.</w:t>
      </w:r>
      <w:r w:rsidR="00080C2D">
        <w:rPr>
          <w:rFonts w:ascii="Times New Roman" w:hAnsi="Times New Roman" w:cs="Times New Roman"/>
          <w:sz w:val="28"/>
          <w:szCs w:val="28"/>
          <w:lang w:val="en-GB"/>
        </w:rPr>
        <w:t xml:space="preserve"> </w:t>
      </w:r>
      <w:r w:rsidRPr="00D25C48">
        <w:rPr>
          <w:rFonts w:ascii="Times New Roman" w:hAnsi="Times New Roman" w:cs="Times New Roman"/>
          <w:sz w:val="28"/>
          <w:szCs w:val="28"/>
          <w:lang w:val="en-GB"/>
        </w:rPr>
        <w:t>Demand change. Make it happen.</w:t>
      </w:r>
      <w:r w:rsidR="00080C2D">
        <w:rPr>
          <w:rFonts w:ascii="Times New Roman" w:hAnsi="Times New Roman" w:cs="Times New Roman"/>
          <w:sz w:val="28"/>
          <w:szCs w:val="28"/>
          <w:lang w:val="en-GB"/>
        </w:rPr>
        <w:t xml:space="preserve"> </w:t>
      </w:r>
      <w:r w:rsidR="005859B6" w:rsidRPr="00D25C48">
        <w:rPr>
          <w:rFonts w:ascii="Times New Roman" w:hAnsi="Times New Roman" w:cs="Times New Roman"/>
          <w:sz w:val="28"/>
          <w:szCs w:val="28"/>
          <w:lang w:val="en-GB"/>
        </w:rPr>
        <w:t>She also remembered</w:t>
      </w:r>
      <w:r w:rsidRPr="00D25C48">
        <w:rPr>
          <w:rFonts w:ascii="Times New Roman" w:hAnsi="Times New Roman" w:cs="Times New Roman"/>
          <w:sz w:val="28"/>
          <w:szCs w:val="28"/>
          <w:lang w:val="en-GB"/>
        </w:rPr>
        <w:t xml:space="preserve"> the women who came before us:</w:t>
      </w:r>
      <w:r w:rsidR="00080C2D">
        <w:rPr>
          <w:rFonts w:ascii="Times New Roman" w:hAnsi="Times New Roman" w:cs="Times New Roman"/>
          <w:sz w:val="28"/>
          <w:szCs w:val="28"/>
          <w:lang w:val="en-GB"/>
        </w:rPr>
        <w:t xml:space="preserve"> </w:t>
      </w:r>
      <w:r w:rsidRPr="00D25C48">
        <w:rPr>
          <w:rFonts w:ascii="Times New Roman" w:hAnsi="Times New Roman" w:cs="Times New Roman"/>
          <w:sz w:val="28"/>
          <w:szCs w:val="28"/>
          <w:lang w:val="en-GB"/>
        </w:rPr>
        <w:t>Margaret Middleton</w:t>
      </w:r>
      <w:r w:rsidR="00080C2D">
        <w:rPr>
          <w:rFonts w:ascii="Times New Roman" w:hAnsi="Times New Roman" w:cs="Times New Roman"/>
          <w:sz w:val="28"/>
          <w:szCs w:val="28"/>
          <w:lang w:val="en-GB"/>
        </w:rPr>
        <w:t xml:space="preserve">, </w:t>
      </w:r>
      <w:r w:rsidRPr="00D25C48">
        <w:rPr>
          <w:rFonts w:ascii="Times New Roman" w:hAnsi="Times New Roman" w:cs="Times New Roman"/>
          <w:sz w:val="28"/>
          <w:szCs w:val="28"/>
          <w:lang w:val="en-GB"/>
        </w:rPr>
        <w:t>Beatrice Webb</w:t>
      </w:r>
      <w:r w:rsidR="00080C2D">
        <w:rPr>
          <w:rFonts w:ascii="Times New Roman" w:hAnsi="Times New Roman" w:cs="Times New Roman"/>
          <w:sz w:val="28"/>
          <w:szCs w:val="28"/>
          <w:lang w:val="en-GB"/>
        </w:rPr>
        <w:t xml:space="preserve">, </w:t>
      </w:r>
      <w:r w:rsidRPr="00D25C48">
        <w:rPr>
          <w:rFonts w:ascii="Times New Roman" w:hAnsi="Times New Roman" w:cs="Times New Roman"/>
          <w:sz w:val="28"/>
          <w:szCs w:val="28"/>
          <w:lang w:val="en-GB"/>
        </w:rPr>
        <w:t>The Sufragettes</w:t>
      </w:r>
      <w:r w:rsidR="00080C2D">
        <w:rPr>
          <w:rFonts w:ascii="Times New Roman" w:hAnsi="Times New Roman" w:cs="Times New Roman"/>
          <w:sz w:val="28"/>
          <w:szCs w:val="28"/>
          <w:lang w:val="en-GB"/>
        </w:rPr>
        <w:t xml:space="preserve">, </w:t>
      </w:r>
      <w:r w:rsidRPr="00D25C48">
        <w:rPr>
          <w:rFonts w:ascii="Times New Roman" w:hAnsi="Times New Roman" w:cs="Times New Roman"/>
          <w:sz w:val="28"/>
          <w:szCs w:val="28"/>
          <w:lang w:val="en-GB"/>
        </w:rPr>
        <w:t>Mary Turner – free school meals</w:t>
      </w:r>
      <w:r w:rsidR="00080C2D">
        <w:rPr>
          <w:rFonts w:ascii="Times New Roman" w:hAnsi="Times New Roman" w:cs="Times New Roman"/>
          <w:sz w:val="28"/>
          <w:szCs w:val="28"/>
          <w:lang w:val="en-GB"/>
        </w:rPr>
        <w:t xml:space="preserve">, </w:t>
      </w:r>
      <w:r w:rsidRPr="00D25C48">
        <w:rPr>
          <w:rFonts w:ascii="Times New Roman" w:hAnsi="Times New Roman" w:cs="Times New Roman"/>
          <w:sz w:val="28"/>
          <w:szCs w:val="28"/>
          <w:lang w:val="en-GB"/>
        </w:rPr>
        <w:t>Barbara Castle – Health and Social care</w:t>
      </w:r>
      <w:r w:rsidR="00080C2D">
        <w:rPr>
          <w:rFonts w:ascii="Times New Roman" w:hAnsi="Times New Roman" w:cs="Times New Roman"/>
          <w:sz w:val="28"/>
          <w:szCs w:val="28"/>
          <w:lang w:val="en-GB"/>
        </w:rPr>
        <w:t xml:space="preserve">, </w:t>
      </w:r>
      <w:r w:rsidRPr="00D25C48">
        <w:rPr>
          <w:rFonts w:ascii="Times New Roman" w:hAnsi="Times New Roman" w:cs="Times New Roman"/>
          <w:sz w:val="28"/>
          <w:szCs w:val="28"/>
          <w:lang w:val="en-GB"/>
        </w:rPr>
        <w:t>Jo Cox</w:t>
      </w:r>
      <w:r w:rsidR="00080C2D">
        <w:rPr>
          <w:rFonts w:ascii="Times New Roman" w:hAnsi="Times New Roman" w:cs="Times New Roman"/>
          <w:sz w:val="28"/>
          <w:szCs w:val="28"/>
          <w:lang w:val="en-GB"/>
        </w:rPr>
        <w:t xml:space="preserve">. </w:t>
      </w:r>
      <w:r w:rsidR="005859B6" w:rsidRPr="00D25C48">
        <w:rPr>
          <w:rFonts w:ascii="Times New Roman" w:hAnsi="Times New Roman" w:cs="Times New Roman"/>
          <w:sz w:val="28"/>
          <w:szCs w:val="28"/>
          <w:lang w:val="en-GB"/>
        </w:rPr>
        <w:t>Emily was at many of the events and receptions and she came across well in person as well as on stage. She was charming and natural and took time to talk and joke with everyone. I had not seen her before, but was incredibly impressed.</w:t>
      </w:r>
      <w:r w:rsidR="00080C2D">
        <w:rPr>
          <w:rFonts w:ascii="Times New Roman" w:hAnsi="Times New Roman" w:cs="Times New Roman"/>
          <w:sz w:val="28"/>
          <w:szCs w:val="28"/>
          <w:lang w:val="en-GB"/>
        </w:rPr>
        <w:t xml:space="preserve"> </w:t>
      </w:r>
    </w:p>
    <w:p w14:paraId="513B3B3C" w14:textId="7A41A4D4" w:rsidR="00517FB1" w:rsidRDefault="00FB1178">
      <w:pPr>
        <w:rPr>
          <w:rFonts w:ascii="Times New Roman" w:hAnsi="Times New Roman" w:cs="Times New Roman"/>
          <w:sz w:val="28"/>
          <w:szCs w:val="28"/>
          <w:lang w:val="en-GB"/>
        </w:rPr>
      </w:pPr>
      <w:r w:rsidRPr="00832D55">
        <w:rPr>
          <w:rStyle w:val="tgc"/>
          <w:rFonts w:ascii="Times New Roman" w:eastAsia="Times New Roman" w:hAnsi="Times New Roman" w:cs="Times New Roman"/>
          <w:bCs/>
          <w:sz w:val="28"/>
          <w:szCs w:val="28"/>
        </w:rPr>
        <w:t>Rosie Duffield, the first Labour MP for Canterbury</w:t>
      </w:r>
      <w:r w:rsidR="00832D55" w:rsidRPr="00832D55">
        <w:rPr>
          <w:rStyle w:val="tgc"/>
          <w:rFonts w:ascii="Times New Roman" w:eastAsia="Times New Roman" w:hAnsi="Times New Roman" w:cs="Times New Roman"/>
          <w:bCs/>
          <w:sz w:val="28"/>
          <w:szCs w:val="28"/>
        </w:rPr>
        <w:t>,</w:t>
      </w:r>
      <w:r w:rsidRPr="00832D55">
        <w:rPr>
          <w:rStyle w:val="tgc"/>
          <w:rFonts w:ascii="Times New Roman" w:eastAsia="Times New Roman" w:hAnsi="Times New Roman" w:cs="Times New Roman"/>
          <w:bCs/>
          <w:sz w:val="28"/>
          <w:szCs w:val="28"/>
        </w:rPr>
        <w:t xml:space="preserve"> was welcomed with rapturous applause and gave an amazingly </w:t>
      </w:r>
      <w:r w:rsidR="00832D55" w:rsidRPr="00832D55">
        <w:rPr>
          <w:rStyle w:val="tgc"/>
          <w:rFonts w:ascii="Times New Roman" w:eastAsia="Times New Roman" w:hAnsi="Times New Roman" w:cs="Times New Roman"/>
          <w:bCs/>
          <w:sz w:val="28"/>
          <w:szCs w:val="28"/>
        </w:rPr>
        <w:t>inspirational speech.</w:t>
      </w:r>
      <w:r w:rsidR="00832D55">
        <w:rPr>
          <w:rFonts w:ascii="Times New Roman" w:hAnsi="Times New Roman" w:cs="Times New Roman"/>
          <w:sz w:val="28"/>
          <w:szCs w:val="28"/>
          <w:lang w:val="en-GB"/>
        </w:rPr>
        <w:t xml:space="preserve"> </w:t>
      </w:r>
      <w:r w:rsidR="00517FB1" w:rsidRPr="00D25C48">
        <w:rPr>
          <w:rFonts w:ascii="Times New Roman" w:hAnsi="Times New Roman" w:cs="Times New Roman"/>
          <w:sz w:val="28"/>
          <w:szCs w:val="28"/>
          <w:lang w:val="en-GB"/>
        </w:rPr>
        <w:t>There were other speakers and many contributions from the floor.</w:t>
      </w:r>
      <w:r w:rsidR="00D31532">
        <w:rPr>
          <w:rFonts w:ascii="Times New Roman" w:hAnsi="Times New Roman" w:cs="Times New Roman"/>
          <w:sz w:val="28"/>
          <w:szCs w:val="28"/>
          <w:lang w:val="en-GB"/>
        </w:rPr>
        <w:t xml:space="preserve"> </w:t>
      </w:r>
      <w:r w:rsidR="00517FB1" w:rsidRPr="00D25C48">
        <w:rPr>
          <w:rFonts w:ascii="Times New Roman" w:hAnsi="Times New Roman" w:cs="Times New Roman"/>
          <w:sz w:val="28"/>
          <w:szCs w:val="28"/>
          <w:lang w:val="en-GB"/>
        </w:rPr>
        <w:t xml:space="preserve">The conference had a </w:t>
      </w:r>
      <w:r w:rsidR="000C32F3" w:rsidRPr="00D25C48">
        <w:rPr>
          <w:rFonts w:ascii="Times New Roman" w:hAnsi="Times New Roman" w:cs="Times New Roman"/>
          <w:sz w:val="28"/>
          <w:szCs w:val="28"/>
          <w:lang w:val="en-GB"/>
        </w:rPr>
        <w:t xml:space="preserve">very inspiring atmosphere. We </w:t>
      </w:r>
      <w:r w:rsidR="00517FB1" w:rsidRPr="00D25C48">
        <w:rPr>
          <w:rFonts w:ascii="Times New Roman" w:hAnsi="Times New Roman" w:cs="Times New Roman"/>
          <w:sz w:val="28"/>
          <w:szCs w:val="28"/>
          <w:lang w:val="en-GB"/>
        </w:rPr>
        <w:t>all enjoyed the tea and cakes afterwards although some of us would have preferred wine and sandwiches</w:t>
      </w:r>
      <w:r w:rsidR="00C17F0E" w:rsidRPr="00D25C48">
        <w:rPr>
          <w:rFonts w:ascii="Times New Roman" w:hAnsi="Times New Roman" w:cs="Times New Roman"/>
          <w:sz w:val="28"/>
          <w:szCs w:val="28"/>
          <w:lang w:val="en-GB"/>
        </w:rPr>
        <w:t>!</w:t>
      </w:r>
    </w:p>
    <w:p w14:paraId="365C74E8" w14:textId="2F28F810" w:rsidR="00854775" w:rsidRDefault="006B23CD">
      <w:pPr>
        <w:rPr>
          <w:rFonts w:ascii="Times New Roman" w:hAnsi="Times New Roman" w:cs="Times New Roman"/>
          <w:sz w:val="28"/>
          <w:szCs w:val="28"/>
          <w:lang w:val="en-GB"/>
        </w:rPr>
      </w:pPr>
      <w:r>
        <w:rPr>
          <w:rFonts w:ascii="Times New Roman" w:hAnsi="Times New Roman" w:cs="Times New Roman"/>
          <w:sz w:val="28"/>
          <w:szCs w:val="28"/>
          <w:lang w:val="en-GB"/>
        </w:rPr>
        <w:t>O</w:t>
      </w:r>
      <w:r w:rsidR="00854775" w:rsidRPr="00D25C48">
        <w:rPr>
          <w:rFonts w:ascii="Times New Roman" w:hAnsi="Times New Roman" w:cs="Times New Roman"/>
          <w:sz w:val="28"/>
          <w:szCs w:val="28"/>
          <w:lang w:val="en-GB"/>
        </w:rPr>
        <w:t>n a purely practical level that the</w:t>
      </w:r>
      <w:r w:rsidR="00D31532">
        <w:rPr>
          <w:rFonts w:ascii="Times New Roman" w:hAnsi="Times New Roman" w:cs="Times New Roman"/>
          <w:sz w:val="28"/>
          <w:szCs w:val="28"/>
          <w:lang w:val="en-GB"/>
        </w:rPr>
        <w:t>re</w:t>
      </w:r>
      <w:r w:rsidR="00854775" w:rsidRPr="00D25C48">
        <w:rPr>
          <w:rFonts w:ascii="Times New Roman" w:hAnsi="Times New Roman" w:cs="Times New Roman"/>
          <w:sz w:val="28"/>
          <w:szCs w:val="28"/>
          <w:lang w:val="en-GB"/>
        </w:rPr>
        <w:t xml:space="preserve"> was a huge fail</w:t>
      </w:r>
      <w:r w:rsidR="00D31532">
        <w:rPr>
          <w:rFonts w:ascii="Times New Roman" w:hAnsi="Times New Roman" w:cs="Times New Roman"/>
          <w:sz w:val="28"/>
          <w:szCs w:val="28"/>
          <w:lang w:val="en-GB"/>
        </w:rPr>
        <w:t>ing</w:t>
      </w:r>
      <w:r w:rsidR="00854775" w:rsidRPr="00D25C48">
        <w:rPr>
          <w:rFonts w:ascii="Times New Roman" w:hAnsi="Times New Roman" w:cs="Times New Roman"/>
          <w:sz w:val="28"/>
          <w:szCs w:val="28"/>
          <w:lang w:val="en-GB"/>
        </w:rPr>
        <w:t xml:space="preserve"> in terms of catering</w:t>
      </w:r>
      <w:r w:rsidR="006437B5">
        <w:rPr>
          <w:rFonts w:ascii="Times New Roman" w:hAnsi="Times New Roman" w:cs="Times New Roman"/>
          <w:sz w:val="28"/>
          <w:szCs w:val="28"/>
          <w:lang w:val="en-GB"/>
        </w:rPr>
        <w:t xml:space="preserve"> at the Women’s Conference</w:t>
      </w:r>
      <w:r w:rsidR="00854775" w:rsidRPr="00D25C48">
        <w:rPr>
          <w:rFonts w:ascii="Times New Roman" w:hAnsi="Times New Roman" w:cs="Times New Roman"/>
          <w:sz w:val="28"/>
          <w:szCs w:val="28"/>
          <w:lang w:val="en-GB"/>
        </w:rPr>
        <w:t xml:space="preserve">. </w:t>
      </w:r>
      <w:r>
        <w:rPr>
          <w:rFonts w:ascii="Times New Roman" w:hAnsi="Times New Roman" w:cs="Times New Roman"/>
          <w:sz w:val="28"/>
          <w:szCs w:val="28"/>
          <w:lang w:val="en-GB"/>
        </w:rPr>
        <w:t>Cherry</w:t>
      </w:r>
      <w:r w:rsidRPr="00D25C48">
        <w:rPr>
          <w:rFonts w:ascii="Times New Roman" w:hAnsi="Times New Roman" w:cs="Times New Roman"/>
          <w:sz w:val="28"/>
          <w:szCs w:val="28"/>
          <w:lang w:val="en-GB"/>
        </w:rPr>
        <w:t xml:space="preserve"> </w:t>
      </w:r>
      <w:r w:rsidR="00854775" w:rsidRPr="00D25C48">
        <w:rPr>
          <w:rFonts w:ascii="Times New Roman" w:hAnsi="Times New Roman" w:cs="Times New Roman"/>
          <w:sz w:val="28"/>
          <w:szCs w:val="28"/>
          <w:lang w:val="en-GB"/>
        </w:rPr>
        <w:t>spent £1.50 on a quarter bottle of water in what was a really hot room at the</w:t>
      </w:r>
      <w:r w:rsidR="00DB2090" w:rsidRPr="00D25C48">
        <w:rPr>
          <w:rFonts w:ascii="Times New Roman" w:hAnsi="Times New Roman" w:cs="Times New Roman"/>
          <w:sz w:val="28"/>
          <w:szCs w:val="28"/>
          <w:lang w:val="en-GB"/>
        </w:rPr>
        <w:t xml:space="preserve"> Hilton Hotel. The queues for lunch were endless and on offer was curry and rice. By the time </w:t>
      </w:r>
      <w:r>
        <w:rPr>
          <w:rFonts w:ascii="Times New Roman" w:hAnsi="Times New Roman" w:cs="Times New Roman"/>
          <w:sz w:val="28"/>
          <w:szCs w:val="28"/>
          <w:lang w:val="en-GB"/>
        </w:rPr>
        <w:t>we</w:t>
      </w:r>
      <w:r w:rsidRPr="00D25C48">
        <w:rPr>
          <w:rFonts w:ascii="Times New Roman" w:hAnsi="Times New Roman" w:cs="Times New Roman"/>
          <w:sz w:val="28"/>
          <w:szCs w:val="28"/>
          <w:lang w:val="en-GB"/>
        </w:rPr>
        <w:t xml:space="preserve"> </w:t>
      </w:r>
      <w:r w:rsidR="00DB2090" w:rsidRPr="00D25C48">
        <w:rPr>
          <w:rFonts w:ascii="Times New Roman" w:hAnsi="Times New Roman" w:cs="Times New Roman"/>
          <w:sz w:val="28"/>
          <w:szCs w:val="28"/>
          <w:lang w:val="en-GB"/>
        </w:rPr>
        <w:t xml:space="preserve">got to be served there was a spoonful of rice </w:t>
      </w:r>
      <w:r w:rsidR="00832D55">
        <w:rPr>
          <w:rFonts w:ascii="Times New Roman" w:hAnsi="Times New Roman" w:cs="Times New Roman"/>
          <w:sz w:val="28"/>
          <w:szCs w:val="28"/>
          <w:lang w:val="en-GB"/>
        </w:rPr>
        <w:t xml:space="preserve">left </w:t>
      </w:r>
      <w:r w:rsidR="00DB2090" w:rsidRPr="00D25C48">
        <w:rPr>
          <w:rFonts w:ascii="Times New Roman" w:hAnsi="Times New Roman" w:cs="Times New Roman"/>
          <w:sz w:val="28"/>
          <w:szCs w:val="28"/>
          <w:lang w:val="en-GB"/>
        </w:rPr>
        <w:t xml:space="preserve">and as </w:t>
      </w:r>
      <w:r>
        <w:rPr>
          <w:rFonts w:ascii="Times New Roman" w:hAnsi="Times New Roman" w:cs="Times New Roman"/>
          <w:sz w:val="28"/>
          <w:szCs w:val="28"/>
          <w:lang w:val="en-GB"/>
        </w:rPr>
        <w:t>we</w:t>
      </w:r>
      <w:r w:rsidRPr="00D25C48">
        <w:rPr>
          <w:rFonts w:ascii="Times New Roman" w:hAnsi="Times New Roman" w:cs="Times New Roman"/>
          <w:sz w:val="28"/>
          <w:szCs w:val="28"/>
          <w:lang w:val="en-GB"/>
        </w:rPr>
        <w:t xml:space="preserve"> </w:t>
      </w:r>
      <w:r w:rsidR="00DB2090" w:rsidRPr="00D25C48">
        <w:rPr>
          <w:rFonts w:ascii="Times New Roman" w:hAnsi="Times New Roman" w:cs="Times New Roman"/>
          <w:sz w:val="28"/>
          <w:szCs w:val="28"/>
          <w:lang w:val="en-GB"/>
        </w:rPr>
        <w:t>sat down someone came round to tell us we needed to be back in the hall for the afternoon debates. The price of catering at conference</w:t>
      </w:r>
      <w:r w:rsidR="00D31532">
        <w:rPr>
          <w:rFonts w:ascii="Times New Roman" w:hAnsi="Times New Roman" w:cs="Times New Roman"/>
          <w:sz w:val="28"/>
          <w:szCs w:val="28"/>
          <w:lang w:val="en-GB"/>
        </w:rPr>
        <w:t xml:space="preserve"> as a whole</w:t>
      </w:r>
      <w:r w:rsidR="00DB2090" w:rsidRPr="00D25C48">
        <w:rPr>
          <w:rFonts w:ascii="Times New Roman" w:hAnsi="Times New Roman" w:cs="Times New Roman"/>
          <w:sz w:val="28"/>
          <w:szCs w:val="28"/>
          <w:lang w:val="en-GB"/>
        </w:rPr>
        <w:t xml:space="preserve"> was a big issue for me, just in terms of the limited budgets of many of our members. </w:t>
      </w:r>
      <w:r>
        <w:rPr>
          <w:rFonts w:ascii="Times New Roman" w:hAnsi="Times New Roman" w:cs="Times New Roman"/>
          <w:sz w:val="28"/>
          <w:szCs w:val="28"/>
          <w:lang w:val="en-GB"/>
        </w:rPr>
        <w:t>If</w:t>
      </w:r>
      <w:r w:rsidR="00DB2090" w:rsidRPr="00D25C48">
        <w:rPr>
          <w:rFonts w:ascii="Times New Roman" w:hAnsi="Times New Roman" w:cs="Times New Roman"/>
          <w:sz w:val="28"/>
          <w:szCs w:val="28"/>
          <w:lang w:val="en-GB"/>
        </w:rPr>
        <w:t xml:space="preserve"> </w:t>
      </w:r>
      <w:r w:rsidR="00832D55">
        <w:rPr>
          <w:rFonts w:ascii="Times New Roman" w:hAnsi="Times New Roman" w:cs="Times New Roman"/>
          <w:sz w:val="28"/>
          <w:szCs w:val="28"/>
          <w:lang w:val="en-GB"/>
        </w:rPr>
        <w:t>t</w:t>
      </w:r>
      <w:r w:rsidR="00832D55" w:rsidRPr="00D25C48">
        <w:rPr>
          <w:rFonts w:ascii="Times New Roman" w:hAnsi="Times New Roman" w:cs="Times New Roman"/>
          <w:sz w:val="28"/>
          <w:szCs w:val="28"/>
          <w:lang w:val="en-GB"/>
        </w:rPr>
        <w:t xml:space="preserve">he </w:t>
      </w:r>
      <w:r w:rsidR="00DB2090" w:rsidRPr="00D25C48">
        <w:rPr>
          <w:rFonts w:ascii="Times New Roman" w:hAnsi="Times New Roman" w:cs="Times New Roman"/>
          <w:sz w:val="28"/>
          <w:szCs w:val="28"/>
          <w:lang w:val="en-GB"/>
        </w:rPr>
        <w:t>Grand could undercut the caterers in the conference area</w:t>
      </w:r>
      <w:r>
        <w:rPr>
          <w:rFonts w:ascii="Times New Roman" w:hAnsi="Times New Roman" w:cs="Times New Roman"/>
          <w:sz w:val="28"/>
          <w:szCs w:val="28"/>
          <w:lang w:val="en-GB"/>
        </w:rPr>
        <w:t xml:space="preserve"> there is something wrong</w:t>
      </w:r>
      <w:r w:rsidR="00D31532">
        <w:rPr>
          <w:rFonts w:ascii="Times New Roman" w:hAnsi="Times New Roman" w:cs="Times New Roman"/>
          <w:sz w:val="28"/>
          <w:szCs w:val="28"/>
          <w:lang w:val="en-GB"/>
        </w:rPr>
        <w:t>. T</w:t>
      </w:r>
      <w:r w:rsidR="00DB2090" w:rsidRPr="00D25C48">
        <w:rPr>
          <w:rFonts w:ascii="Times New Roman" w:hAnsi="Times New Roman" w:cs="Times New Roman"/>
          <w:sz w:val="28"/>
          <w:szCs w:val="28"/>
          <w:lang w:val="en-GB"/>
        </w:rPr>
        <w:t xml:space="preserve">here is room for the party to refuse to accept inflated prices at the venues we use. </w:t>
      </w:r>
    </w:p>
    <w:p w14:paraId="539D561A" w14:textId="41D16A94" w:rsidR="009F4F12" w:rsidRDefault="009F4F12">
      <w:pPr>
        <w:rPr>
          <w:rFonts w:ascii="Times New Roman" w:hAnsi="Times New Roman" w:cs="Times New Roman"/>
          <w:sz w:val="28"/>
          <w:szCs w:val="28"/>
          <w:lang w:val="en-GB"/>
        </w:rPr>
      </w:pPr>
      <w:r w:rsidRPr="00FB1178">
        <w:rPr>
          <w:rFonts w:ascii="Times New Roman" w:hAnsi="Times New Roman" w:cs="Times New Roman"/>
          <w:noProof/>
          <w:sz w:val="28"/>
          <w:szCs w:val="28"/>
        </w:rPr>
        <w:drawing>
          <wp:inline distT="0" distB="0" distL="0" distR="0" wp14:anchorId="19F27B5F" wp14:editId="0673A98E">
            <wp:extent cx="3479800" cy="2616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08434_10155944228038623_7908691870927945584_n.jpg"/>
                    <pic:cNvPicPr/>
                  </pic:nvPicPr>
                  <pic:blipFill>
                    <a:blip r:embed="rId9">
                      <a:extLst>
                        <a:ext uri="{28A0092B-C50C-407E-A947-70E740481C1C}">
                          <a14:useLocalDpi xmlns:a14="http://schemas.microsoft.com/office/drawing/2010/main" val="0"/>
                        </a:ext>
                      </a:extLst>
                    </a:blip>
                    <a:stretch>
                      <a:fillRect/>
                    </a:stretch>
                  </pic:blipFill>
                  <pic:spPr>
                    <a:xfrm>
                      <a:off x="0" y="0"/>
                      <a:ext cx="3479800" cy="2616200"/>
                    </a:xfrm>
                    <a:prstGeom prst="rect">
                      <a:avLst/>
                    </a:prstGeom>
                  </pic:spPr>
                </pic:pic>
              </a:graphicData>
            </a:graphic>
          </wp:inline>
        </w:drawing>
      </w:r>
    </w:p>
    <w:p w14:paraId="7761A4AD" w14:textId="05E0F223" w:rsidR="003C0F88" w:rsidRDefault="003C0F88">
      <w:pPr>
        <w:rPr>
          <w:rFonts w:ascii="Times New Roman" w:hAnsi="Times New Roman" w:cs="Times New Roman"/>
          <w:sz w:val="28"/>
          <w:szCs w:val="28"/>
          <w:lang w:val="en-GB"/>
        </w:rPr>
      </w:pPr>
      <w:r>
        <w:rPr>
          <w:rFonts w:ascii="Times New Roman" w:hAnsi="Times New Roman" w:cs="Times New Roman"/>
          <w:sz w:val="28"/>
          <w:szCs w:val="28"/>
          <w:lang w:val="en-GB"/>
        </w:rPr>
        <w:t>An impressive Shadow Cabinet ready to take over and govern.</w:t>
      </w:r>
    </w:p>
    <w:p w14:paraId="379DD276" w14:textId="77777777" w:rsidR="00FB1178" w:rsidRDefault="00FB1178">
      <w:pPr>
        <w:rPr>
          <w:rFonts w:ascii="Times New Roman" w:hAnsi="Times New Roman" w:cs="Times New Roman"/>
          <w:sz w:val="28"/>
          <w:szCs w:val="28"/>
          <w:lang w:val="en-GB"/>
        </w:rPr>
      </w:pPr>
    </w:p>
    <w:p w14:paraId="57B15A76" w14:textId="77777777" w:rsidR="00FB1178" w:rsidRPr="00D25C48" w:rsidRDefault="00FB1178" w:rsidP="00FB1178">
      <w:pPr>
        <w:rPr>
          <w:rFonts w:ascii="Times New Roman" w:hAnsi="Times New Roman" w:cs="Times New Roman"/>
          <w:sz w:val="28"/>
          <w:szCs w:val="28"/>
          <w:lang w:val="en-GB"/>
        </w:rPr>
      </w:pPr>
      <w:r>
        <w:rPr>
          <w:rFonts w:ascii="Times New Roman" w:hAnsi="Times New Roman" w:cs="Times New Roman"/>
          <w:sz w:val="28"/>
          <w:szCs w:val="28"/>
          <w:lang w:val="en-GB"/>
        </w:rPr>
        <w:t>The regional reception was quite the event with some big speakers and we made lots of very cordial contacts with comrades throughout the region.</w:t>
      </w:r>
    </w:p>
    <w:p w14:paraId="3C9FC0B9" w14:textId="77777777" w:rsidR="00FB1178" w:rsidRDefault="00FB1178">
      <w:pPr>
        <w:rPr>
          <w:rFonts w:ascii="Times New Roman" w:hAnsi="Times New Roman" w:cs="Times New Roman"/>
          <w:sz w:val="28"/>
          <w:szCs w:val="28"/>
          <w:lang w:val="en-GB"/>
        </w:rPr>
      </w:pPr>
    </w:p>
    <w:p w14:paraId="13FDB4A3" w14:textId="77777777" w:rsidR="00DB2090" w:rsidRDefault="00D31532">
      <w:pPr>
        <w:rPr>
          <w:rFonts w:ascii="Times New Roman" w:hAnsi="Times New Roman" w:cs="Times New Roman"/>
          <w:sz w:val="28"/>
          <w:szCs w:val="28"/>
          <w:lang w:val="en-GB"/>
        </w:rPr>
      </w:pPr>
      <w:r>
        <w:rPr>
          <w:rFonts w:ascii="Times New Roman" w:hAnsi="Times New Roman" w:cs="Times New Roman"/>
          <w:sz w:val="28"/>
          <w:szCs w:val="28"/>
          <w:lang w:val="en-GB"/>
        </w:rPr>
        <w:t>Conference</w:t>
      </w:r>
    </w:p>
    <w:p w14:paraId="470165E5" w14:textId="162633BC" w:rsidR="00676C1B" w:rsidRPr="00D25C48" w:rsidRDefault="00DB2090">
      <w:pPr>
        <w:rPr>
          <w:rFonts w:ascii="Times New Roman" w:hAnsi="Times New Roman" w:cs="Times New Roman"/>
          <w:sz w:val="28"/>
          <w:szCs w:val="28"/>
          <w:lang w:val="en-GB"/>
        </w:rPr>
      </w:pPr>
      <w:r w:rsidRPr="00D25C48">
        <w:rPr>
          <w:rFonts w:ascii="Times New Roman" w:hAnsi="Times New Roman" w:cs="Times New Roman"/>
          <w:sz w:val="28"/>
          <w:szCs w:val="28"/>
          <w:lang w:val="en-GB"/>
        </w:rPr>
        <w:t xml:space="preserve">The first morning of conference started with regional briefings and then the first of many, many long queues as we waited to get into the venue. Access was really difficult and </w:t>
      </w:r>
      <w:r w:rsidR="00676C1B" w:rsidRPr="00D25C48">
        <w:rPr>
          <w:rFonts w:ascii="Times New Roman" w:hAnsi="Times New Roman" w:cs="Times New Roman"/>
          <w:sz w:val="28"/>
          <w:szCs w:val="28"/>
          <w:lang w:val="en-GB"/>
        </w:rPr>
        <w:t xml:space="preserve">many disabled comrades took to the main platform at conference in a fury to point out that they could not get in easily. One lady </w:t>
      </w:r>
      <w:r w:rsidR="006B23CD">
        <w:rPr>
          <w:rFonts w:ascii="Times New Roman" w:hAnsi="Times New Roman" w:cs="Times New Roman"/>
          <w:sz w:val="28"/>
          <w:szCs w:val="28"/>
          <w:lang w:val="en-GB"/>
        </w:rPr>
        <w:t>we</w:t>
      </w:r>
      <w:r w:rsidR="006B23CD" w:rsidRPr="00D25C48">
        <w:rPr>
          <w:rFonts w:ascii="Times New Roman" w:hAnsi="Times New Roman" w:cs="Times New Roman"/>
          <w:sz w:val="28"/>
          <w:szCs w:val="28"/>
          <w:lang w:val="en-GB"/>
        </w:rPr>
        <w:t xml:space="preserve"> </w:t>
      </w:r>
      <w:r w:rsidR="00676C1B" w:rsidRPr="00D25C48">
        <w:rPr>
          <w:rFonts w:ascii="Times New Roman" w:hAnsi="Times New Roman" w:cs="Times New Roman"/>
          <w:sz w:val="28"/>
          <w:szCs w:val="28"/>
          <w:lang w:val="en-GB"/>
        </w:rPr>
        <w:t xml:space="preserve">met was crying after women’s conference as her motorised chair had not been working and she had to try and walk or just not get to anything. </w:t>
      </w:r>
      <w:r w:rsidR="006B23CD">
        <w:rPr>
          <w:rFonts w:ascii="Times New Roman" w:hAnsi="Times New Roman" w:cs="Times New Roman"/>
          <w:sz w:val="28"/>
          <w:szCs w:val="28"/>
          <w:lang w:val="en-GB"/>
        </w:rPr>
        <w:t>T</w:t>
      </w:r>
      <w:r w:rsidR="00676C1B" w:rsidRPr="00D25C48">
        <w:rPr>
          <w:rFonts w:ascii="Times New Roman" w:hAnsi="Times New Roman" w:cs="Times New Roman"/>
          <w:sz w:val="28"/>
          <w:szCs w:val="28"/>
          <w:lang w:val="en-GB"/>
        </w:rPr>
        <w:t xml:space="preserve">he crush as we left conference at lunchtime triggered an episode of claustrophobia </w:t>
      </w:r>
      <w:r w:rsidR="006B23CD">
        <w:rPr>
          <w:rFonts w:ascii="Times New Roman" w:hAnsi="Times New Roman" w:cs="Times New Roman"/>
          <w:sz w:val="28"/>
          <w:szCs w:val="28"/>
          <w:lang w:val="en-GB"/>
        </w:rPr>
        <w:t xml:space="preserve">in Cherry </w:t>
      </w:r>
      <w:r w:rsidR="00676C1B" w:rsidRPr="00D25C48">
        <w:rPr>
          <w:rFonts w:ascii="Times New Roman" w:hAnsi="Times New Roman" w:cs="Times New Roman"/>
          <w:sz w:val="28"/>
          <w:szCs w:val="28"/>
          <w:lang w:val="en-GB"/>
        </w:rPr>
        <w:t>and a comrade who was bi-polar took to the stage to speak of his anxiety attack because the disabled access was not adequate and he had been caught in the crush.</w:t>
      </w:r>
      <w:r w:rsidR="008B4546">
        <w:rPr>
          <w:rFonts w:ascii="Times New Roman" w:hAnsi="Times New Roman" w:cs="Times New Roman"/>
          <w:sz w:val="28"/>
          <w:szCs w:val="28"/>
          <w:lang w:val="en-GB"/>
        </w:rPr>
        <w:t xml:space="preserve"> </w:t>
      </w:r>
    </w:p>
    <w:p w14:paraId="1DE2D497" w14:textId="529B83B2" w:rsidR="00676C1B" w:rsidRPr="00D25C48" w:rsidRDefault="006B23CD">
      <w:pPr>
        <w:rPr>
          <w:rFonts w:ascii="Times New Roman" w:hAnsi="Times New Roman" w:cs="Times New Roman"/>
          <w:sz w:val="28"/>
          <w:szCs w:val="28"/>
          <w:lang w:val="en-GB"/>
        </w:rPr>
      </w:pPr>
      <w:r>
        <w:rPr>
          <w:rFonts w:ascii="Times New Roman" w:hAnsi="Times New Roman" w:cs="Times New Roman"/>
          <w:sz w:val="28"/>
          <w:szCs w:val="28"/>
          <w:lang w:val="en-GB"/>
        </w:rPr>
        <w:t>We</w:t>
      </w:r>
      <w:r w:rsidRPr="00D25C48">
        <w:rPr>
          <w:rFonts w:ascii="Times New Roman" w:hAnsi="Times New Roman" w:cs="Times New Roman"/>
          <w:sz w:val="28"/>
          <w:szCs w:val="28"/>
          <w:lang w:val="en-GB"/>
        </w:rPr>
        <w:t xml:space="preserve"> </w:t>
      </w:r>
      <w:r w:rsidR="00676C1B" w:rsidRPr="00D25C48">
        <w:rPr>
          <w:rFonts w:ascii="Times New Roman" w:hAnsi="Times New Roman" w:cs="Times New Roman"/>
          <w:sz w:val="28"/>
          <w:szCs w:val="28"/>
          <w:lang w:val="en-GB"/>
        </w:rPr>
        <w:t>believe that if we are to return to Brighton these matter of access have to be sorted out.</w:t>
      </w:r>
      <w:r w:rsidR="008B4546">
        <w:rPr>
          <w:rFonts w:ascii="Times New Roman" w:hAnsi="Times New Roman" w:cs="Times New Roman"/>
          <w:sz w:val="28"/>
          <w:szCs w:val="28"/>
          <w:lang w:val="en-GB"/>
        </w:rPr>
        <w:t xml:space="preserve"> </w:t>
      </w:r>
    </w:p>
    <w:p w14:paraId="50D81178" w14:textId="461B6F89" w:rsidR="00B561D3" w:rsidRPr="00D25C48" w:rsidRDefault="00676C1B">
      <w:pPr>
        <w:rPr>
          <w:rFonts w:ascii="Times New Roman" w:hAnsi="Times New Roman" w:cs="Times New Roman"/>
          <w:sz w:val="28"/>
          <w:szCs w:val="28"/>
          <w:lang w:val="en-GB"/>
        </w:rPr>
      </w:pPr>
      <w:r w:rsidRPr="00D25C48">
        <w:rPr>
          <w:rFonts w:ascii="Times New Roman" w:hAnsi="Times New Roman" w:cs="Times New Roman"/>
          <w:sz w:val="28"/>
          <w:szCs w:val="28"/>
          <w:lang w:val="en-GB"/>
        </w:rPr>
        <w:t>The other practical matter that was brought home to me this conference, the first I have attended as the sole delegate, is that</w:t>
      </w:r>
      <w:r w:rsidR="008B4546">
        <w:rPr>
          <w:rFonts w:ascii="Times New Roman" w:hAnsi="Times New Roman" w:cs="Times New Roman"/>
          <w:sz w:val="28"/>
          <w:szCs w:val="28"/>
          <w:lang w:val="en-GB"/>
        </w:rPr>
        <w:t xml:space="preserve">, </w:t>
      </w:r>
      <w:r w:rsidRPr="00D25C48">
        <w:rPr>
          <w:rFonts w:ascii="Times New Roman" w:hAnsi="Times New Roman" w:cs="Times New Roman"/>
          <w:sz w:val="28"/>
          <w:szCs w:val="28"/>
          <w:lang w:val="en-GB"/>
        </w:rPr>
        <w:t>despite the extra cost</w:t>
      </w:r>
      <w:r w:rsidR="008B4546">
        <w:rPr>
          <w:rFonts w:ascii="Times New Roman" w:hAnsi="Times New Roman" w:cs="Times New Roman"/>
          <w:sz w:val="28"/>
          <w:szCs w:val="28"/>
          <w:lang w:val="en-GB"/>
        </w:rPr>
        <w:t xml:space="preserve"> this would incur,</w:t>
      </w:r>
      <w:r w:rsidRPr="00D25C48">
        <w:rPr>
          <w:rFonts w:ascii="Times New Roman" w:hAnsi="Times New Roman" w:cs="Times New Roman"/>
          <w:sz w:val="28"/>
          <w:szCs w:val="28"/>
          <w:lang w:val="en-GB"/>
        </w:rPr>
        <w:t xml:space="preserve"> I would urge the CLPs to </w:t>
      </w:r>
      <w:r w:rsidR="00B561D3" w:rsidRPr="00D25C48">
        <w:rPr>
          <w:rFonts w:ascii="Times New Roman" w:hAnsi="Times New Roman" w:cs="Times New Roman"/>
          <w:sz w:val="28"/>
          <w:szCs w:val="28"/>
          <w:lang w:val="en-GB"/>
        </w:rPr>
        <w:t xml:space="preserve">send a larger delegation. In the past, when we were 8 and 10 strong </w:t>
      </w:r>
      <w:r w:rsidRPr="00D25C48">
        <w:rPr>
          <w:rFonts w:ascii="Times New Roman" w:hAnsi="Times New Roman" w:cs="Times New Roman"/>
          <w:sz w:val="28"/>
          <w:szCs w:val="28"/>
          <w:lang w:val="en-GB"/>
        </w:rPr>
        <w:t xml:space="preserve"> </w:t>
      </w:r>
      <w:r w:rsidR="00B561D3" w:rsidRPr="00D25C48">
        <w:rPr>
          <w:rFonts w:ascii="Times New Roman" w:hAnsi="Times New Roman" w:cs="Times New Roman"/>
          <w:sz w:val="28"/>
          <w:szCs w:val="28"/>
          <w:lang w:val="en-GB"/>
        </w:rPr>
        <w:t>across the two Oxford constituencies, we were able to really get the very best out of conference, attending more of the events and networking with comrades and officials. With one</w:t>
      </w:r>
      <w:r w:rsidR="008B4546">
        <w:rPr>
          <w:rFonts w:ascii="Times New Roman" w:hAnsi="Times New Roman" w:cs="Times New Roman"/>
          <w:sz w:val="28"/>
          <w:szCs w:val="28"/>
          <w:lang w:val="en-GB"/>
        </w:rPr>
        <w:t xml:space="preserve"> lone</w:t>
      </w:r>
      <w:r w:rsidR="00B561D3" w:rsidRPr="00D25C48">
        <w:rPr>
          <w:rFonts w:ascii="Times New Roman" w:hAnsi="Times New Roman" w:cs="Times New Roman"/>
          <w:sz w:val="28"/>
          <w:szCs w:val="28"/>
          <w:lang w:val="en-GB"/>
        </w:rPr>
        <w:t xml:space="preserve"> delegate</w:t>
      </w:r>
      <w:r w:rsidR="008B4546">
        <w:rPr>
          <w:rFonts w:ascii="Times New Roman" w:hAnsi="Times New Roman" w:cs="Times New Roman"/>
          <w:sz w:val="28"/>
          <w:szCs w:val="28"/>
          <w:lang w:val="en-GB"/>
        </w:rPr>
        <w:t>,</w:t>
      </w:r>
      <w:r w:rsidR="00B561D3" w:rsidRPr="00D25C48">
        <w:rPr>
          <w:rFonts w:ascii="Times New Roman" w:hAnsi="Times New Roman" w:cs="Times New Roman"/>
          <w:sz w:val="28"/>
          <w:szCs w:val="28"/>
          <w:lang w:val="en-GB"/>
        </w:rPr>
        <w:t xml:space="preserve"> you tie that person to their chair in the hall and with all the mental stimulation, conference </w:t>
      </w:r>
      <w:r w:rsidR="008B4546">
        <w:rPr>
          <w:rFonts w:ascii="Times New Roman" w:hAnsi="Times New Roman" w:cs="Times New Roman"/>
          <w:sz w:val="28"/>
          <w:szCs w:val="28"/>
          <w:lang w:val="en-GB"/>
        </w:rPr>
        <w:t xml:space="preserve">can </w:t>
      </w:r>
      <w:r w:rsidR="00B561D3" w:rsidRPr="00D25C48">
        <w:rPr>
          <w:rFonts w:ascii="Times New Roman" w:hAnsi="Times New Roman" w:cs="Times New Roman"/>
          <w:sz w:val="28"/>
          <w:szCs w:val="28"/>
          <w:lang w:val="en-GB"/>
        </w:rPr>
        <w:t>feel like a huge blur.</w:t>
      </w:r>
    </w:p>
    <w:p w14:paraId="006053E7" w14:textId="34354E4F" w:rsidR="00F42FE7" w:rsidRPr="00D25C48" w:rsidRDefault="00B561D3">
      <w:pPr>
        <w:rPr>
          <w:rFonts w:ascii="Times New Roman" w:hAnsi="Times New Roman" w:cs="Times New Roman"/>
          <w:sz w:val="28"/>
          <w:szCs w:val="28"/>
          <w:lang w:val="en-GB"/>
        </w:rPr>
      </w:pPr>
      <w:r w:rsidRPr="00D25C48">
        <w:rPr>
          <w:rFonts w:ascii="Times New Roman" w:hAnsi="Times New Roman" w:cs="Times New Roman"/>
          <w:sz w:val="28"/>
          <w:szCs w:val="28"/>
          <w:lang w:val="en-GB"/>
        </w:rPr>
        <w:t xml:space="preserve">That being said, this was the largest conference Labour has ever held, and the sheer joy of </w:t>
      </w:r>
      <w:r w:rsidR="00BB1466" w:rsidRPr="00D25C48">
        <w:rPr>
          <w:rFonts w:ascii="Times New Roman" w:hAnsi="Times New Roman" w:cs="Times New Roman"/>
          <w:sz w:val="28"/>
          <w:szCs w:val="28"/>
          <w:lang w:val="en-GB"/>
        </w:rPr>
        <w:t>delegates</w:t>
      </w:r>
      <w:r w:rsidRPr="00D25C48">
        <w:rPr>
          <w:rFonts w:ascii="Times New Roman" w:hAnsi="Times New Roman" w:cs="Times New Roman"/>
          <w:sz w:val="28"/>
          <w:szCs w:val="28"/>
          <w:lang w:val="en-GB"/>
        </w:rPr>
        <w:t xml:space="preserve"> was obvious. It felt that we had finally come together as a strong and united force for change behind a leader and shadow cabinet that were ready for power.</w:t>
      </w:r>
      <w:r w:rsidR="00F42FE7">
        <w:rPr>
          <w:rFonts w:ascii="Times New Roman" w:hAnsi="Times New Roman" w:cs="Times New Roman"/>
          <w:sz w:val="28"/>
          <w:szCs w:val="28"/>
          <w:lang w:val="en-GB"/>
        </w:rPr>
        <w:t xml:space="preserve"> </w:t>
      </w:r>
    </w:p>
    <w:p w14:paraId="3B51C03D" w14:textId="049F80C1" w:rsidR="000C32F3" w:rsidRPr="00D25C48" w:rsidRDefault="006B23CD">
      <w:pPr>
        <w:rPr>
          <w:rFonts w:ascii="Times New Roman" w:hAnsi="Times New Roman" w:cs="Times New Roman"/>
          <w:sz w:val="28"/>
          <w:szCs w:val="28"/>
          <w:lang w:val="en-GB"/>
        </w:rPr>
      </w:pPr>
      <w:r>
        <w:rPr>
          <w:rFonts w:ascii="Times New Roman" w:hAnsi="Times New Roman" w:cs="Times New Roman"/>
          <w:sz w:val="28"/>
          <w:szCs w:val="28"/>
          <w:lang w:val="en-GB"/>
        </w:rPr>
        <w:t>We</w:t>
      </w:r>
      <w:r w:rsidRPr="00D25C48">
        <w:rPr>
          <w:rFonts w:ascii="Times New Roman" w:hAnsi="Times New Roman" w:cs="Times New Roman"/>
          <w:sz w:val="28"/>
          <w:szCs w:val="28"/>
          <w:lang w:val="en-GB"/>
        </w:rPr>
        <w:t xml:space="preserve"> </w:t>
      </w:r>
      <w:r w:rsidR="00BB1466" w:rsidRPr="00D25C48">
        <w:rPr>
          <w:rFonts w:ascii="Times New Roman" w:hAnsi="Times New Roman" w:cs="Times New Roman"/>
          <w:sz w:val="28"/>
          <w:szCs w:val="28"/>
          <w:lang w:val="en-GB"/>
        </w:rPr>
        <w:t>thought long and hard about which motions to vote for, and was very disappointed that a small group of MPs and some comrades from various groups chose to make the story on Monday</w:t>
      </w:r>
      <w:r w:rsidR="008B4546">
        <w:rPr>
          <w:rFonts w:ascii="Times New Roman" w:hAnsi="Times New Roman" w:cs="Times New Roman"/>
          <w:sz w:val="28"/>
          <w:szCs w:val="28"/>
          <w:lang w:val="en-GB"/>
        </w:rPr>
        <w:t xml:space="preserve"> all</w:t>
      </w:r>
      <w:r w:rsidR="00BB1466" w:rsidRPr="00D25C48">
        <w:rPr>
          <w:rFonts w:ascii="Times New Roman" w:hAnsi="Times New Roman" w:cs="Times New Roman"/>
          <w:sz w:val="28"/>
          <w:szCs w:val="28"/>
          <w:lang w:val="en-GB"/>
        </w:rPr>
        <w:t xml:space="preserve"> about the fact that the motion on Brexit had been rejected. </w:t>
      </w:r>
      <w:r>
        <w:rPr>
          <w:rFonts w:ascii="Times New Roman" w:hAnsi="Times New Roman" w:cs="Times New Roman"/>
          <w:sz w:val="28"/>
          <w:szCs w:val="28"/>
          <w:lang w:val="en-GB"/>
        </w:rPr>
        <w:t>We</w:t>
      </w:r>
      <w:r w:rsidRPr="00D25C48">
        <w:rPr>
          <w:rFonts w:ascii="Times New Roman" w:hAnsi="Times New Roman" w:cs="Times New Roman"/>
          <w:sz w:val="28"/>
          <w:szCs w:val="28"/>
          <w:lang w:val="en-GB"/>
        </w:rPr>
        <w:t xml:space="preserve"> </w:t>
      </w:r>
      <w:r w:rsidR="00BB1466" w:rsidRPr="00D25C48">
        <w:rPr>
          <w:rFonts w:ascii="Times New Roman" w:hAnsi="Times New Roman" w:cs="Times New Roman"/>
          <w:sz w:val="28"/>
          <w:szCs w:val="28"/>
          <w:lang w:val="en-GB"/>
        </w:rPr>
        <w:t>felt that this was not the time to tie the hands of the leadership</w:t>
      </w:r>
      <w:r w:rsidR="008B4546">
        <w:rPr>
          <w:rFonts w:ascii="Times New Roman" w:hAnsi="Times New Roman" w:cs="Times New Roman"/>
          <w:sz w:val="28"/>
          <w:szCs w:val="28"/>
          <w:lang w:val="en-GB"/>
        </w:rPr>
        <w:t>,</w:t>
      </w:r>
      <w:r w:rsidR="00BB1466" w:rsidRPr="00D25C48">
        <w:rPr>
          <w:rFonts w:ascii="Times New Roman" w:hAnsi="Times New Roman" w:cs="Times New Roman"/>
          <w:sz w:val="28"/>
          <w:szCs w:val="28"/>
          <w:lang w:val="en-GB"/>
        </w:rPr>
        <w:t xml:space="preserve"> and that once the Tories had made a total mess of the negotiations we would be in a new reality and anything we decided at this conference would be out of the window.</w:t>
      </w:r>
    </w:p>
    <w:p w14:paraId="0D5A24DD" w14:textId="77777777" w:rsidR="001A0A91" w:rsidRDefault="001A0A91" w:rsidP="00423591">
      <w:pPr>
        <w:pStyle w:val="NormalWeb"/>
        <w:spacing w:before="60" w:beforeAutospacing="0" w:after="180" w:afterAutospacing="0"/>
        <w:rPr>
          <w:rFonts w:ascii="Times New Roman" w:hAnsi="Times New Roman"/>
          <w:sz w:val="28"/>
          <w:szCs w:val="28"/>
        </w:rPr>
      </w:pPr>
      <w:r>
        <w:rPr>
          <w:rFonts w:ascii="Times New Roman" w:hAnsi="Times New Roman"/>
          <w:sz w:val="28"/>
          <w:szCs w:val="28"/>
        </w:rPr>
        <w:t>Cherry attended the composite meeting for the NHS motion:</w:t>
      </w:r>
    </w:p>
    <w:p w14:paraId="671DE0B2" w14:textId="77777777" w:rsidR="003E393A" w:rsidRDefault="00BB1466" w:rsidP="00423591">
      <w:pPr>
        <w:pStyle w:val="NormalWeb"/>
        <w:spacing w:before="60" w:beforeAutospacing="0" w:after="180" w:afterAutospacing="0"/>
        <w:rPr>
          <w:rFonts w:ascii="Times New Roman" w:hAnsi="Times New Roman"/>
          <w:sz w:val="28"/>
          <w:szCs w:val="28"/>
        </w:rPr>
      </w:pPr>
      <w:r w:rsidRPr="00D25C48">
        <w:rPr>
          <w:rFonts w:ascii="Times New Roman" w:hAnsi="Times New Roman"/>
          <w:sz w:val="28"/>
          <w:szCs w:val="28"/>
        </w:rPr>
        <w:t>I was delighted that our motion on the NHS was chosen and here I was determined to tie the hands of the party</w:t>
      </w:r>
      <w:r w:rsidR="008B4546">
        <w:rPr>
          <w:rFonts w:ascii="Times New Roman" w:hAnsi="Times New Roman"/>
          <w:sz w:val="28"/>
          <w:szCs w:val="28"/>
        </w:rPr>
        <w:t xml:space="preserve">. The </w:t>
      </w:r>
      <w:r w:rsidRPr="00D25C48">
        <w:rPr>
          <w:rFonts w:ascii="Times New Roman" w:hAnsi="Times New Roman"/>
          <w:sz w:val="28"/>
          <w:szCs w:val="28"/>
        </w:rPr>
        <w:t>composite meeting was quite a little battle of wills, with poor Lord Hunt resorting to condescension in fro</w:t>
      </w:r>
      <w:r w:rsidR="008B4546">
        <w:rPr>
          <w:rFonts w:ascii="Times New Roman" w:hAnsi="Times New Roman"/>
          <w:sz w:val="28"/>
          <w:szCs w:val="28"/>
        </w:rPr>
        <w:t>nt</w:t>
      </w:r>
      <w:r w:rsidRPr="00D25C48">
        <w:rPr>
          <w:rFonts w:ascii="Times New Roman" w:hAnsi="Times New Roman"/>
          <w:sz w:val="28"/>
          <w:szCs w:val="28"/>
        </w:rPr>
        <w:t xml:space="preserve"> of people who knew the NHS and the issues in the motion backwards. It took two and a half hours, one of the longest sessions, but we refused to back down on important wording in the motion. I can take credit for taking out the word </w:t>
      </w:r>
      <w:r w:rsidR="00A02FC6" w:rsidRPr="00D25C48">
        <w:rPr>
          <w:rFonts w:ascii="Times New Roman" w:hAnsi="Times New Roman"/>
          <w:sz w:val="28"/>
          <w:szCs w:val="28"/>
        </w:rPr>
        <w:t>“</w:t>
      </w:r>
      <w:r w:rsidRPr="00D25C48">
        <w:rPr>
          <w:rFonts w:ascii="Times New Roman" w:hAnsi="Times New Roman"/>
          <w:sz w:val="28"/>
          <w:szCs w:val="28"/>
        </w:rPr>
        <w:t>ideally</w:t>
      </w:r>
      <w:r w:rsidR="00A02FC6" w:rsidRPr="00D25C48">
        <w:rPr>
          <w:rFonts w:ascii="Times New Roman" w:hAnsi="Times New Roman"/>
          <w:sz w:val="28"/>
          <w:szCs w:val="28"/>
        </w:rPr>
        <w:t>”</w:t>
      </w:r>
      <w:r w:rsidRPr="00D25C48">
        <w:rPr>
          <w:rFonts w:ascii="Times New Roman" w:hAnsi="Times New Roman"/>
          <w:sz w:val="28"/>
          <w:szCs w:val="28"/>
        </w:rPr>
        <w:t xml:space="preserve"> </w:t>
      </w:r>
      <w:r w:rsidR="00A02FC6" w:rsidRPr="00D25C48">
        <w:rPr>
          <w:rFonts w:ascii="Times New Roman" w:hAnsi="Times New Roman"/>
          <w:sz w:val="28"/>
          <w:szCs w:val="28"/>
        </w:rPr>
        <w:t>that</w:t>
      </w:r>
      <w:r w:rsidRPr="00D25C48">
        <w:rPr>
          <w:rFonts w:ascii="Times New Roman" w:hAnsi="Times New Roman"/>
          <w:sz w:val="28"/>
          <w:szCs w:val="28"/>
        </w:rPr>
        <w:t xml:space="preserve"> was placed – God knows where they got it from – in front of the phrase that demanded </w:t>
      </w:r>
      <w:r w:rsidR="00A02FC6" w:rsidRPr="00D25C48">
        <w:rPr>
          <w:rFonts w:ascii="Times New Roman" w:hAnsi="Times New Roman"/>
          <w:sz w:val="28"/>
          <w:szCs w:val="28"/>
        </w:rPr>
        <w:t xml:space="preserve">funding being taken to Western European Levels. </w:t>
      </w:r>
      <w:r w:rsidR="003328B5" w:rsidRPr="00D25C48">
        <w:rPr>
          <w:rFonts w:ascii="Times New Roman" w:hAnsi="Times New Roman"/>
          <w:sz w:val="28"/>
          <w:szCs w:val="28"/>
        </w:rPr>
        <w:t xml:space="preserve">There was an attempt to take out reference to both the NHS </w:t>
      </w:r>
      <w:r w:rsidR="003328B5" w:rsidRPr="00D25C48">
        <w:rPr>
          <w:rStyle w:val="st"/>
          <w:rFonts w:ascii="Times New Roman" w:eastAsia="Times New Roman" w:hAnsi="Times New Roman"/>
          <w:sz w:val="28"/>
          <w:szCs w:val="28"/>
        </w:rPr>
        <w:t>Reinstatement</w:t>
      </w:r>
      <w:r w:rsidR="003328B5" w:rsidRPr="00D25C48">
        <w:rPr>
          <w:rFonts w:ascii="Times New Roman" w:hAnsi="Times New Roman"/>
          <w:sz w:val="28"/>
          <w:szCs w:val="28"/>
        </w:rPr>
        <w:t xml:space="preserve"> Bill which calls for the NHS to be </w:t>
      </w:r>
      <w:r w:rsidR="003328B5" w:rsidRPr="00D25C48">
        <w:rPr>
          <w:rFonts w:ascii="Times New Roman" w:eastAsia="Times New Roman" w:hAnsi="Times New Roman"/>
          <w:sz w:val="28"/>
          <w:szCs w:val="28"/>
        </w:rPr>
        <w:t>restored as an accountable public service by reversing 25 years of marketisation,</w:t>
      </w:r>
      <w:r w:rsidR="003328B5" w:rsidRPr="00D25C48">
        <w:rPr>
          <w:rFonts w:ascii="Times New Roman" w:hAnsi="Times New Roman"/>
          <w:sz w:val="28"/>
          <w:szCs w:val="28"/>
        </w:rPr>
        <w:t xml:space="preserve"> and also the reference to removing the the Five year review that were mentioned in our motions, but delegates fought hard and managed to keep these core aspects. </w:t>
      </w:r>
    </w:p>
    <w:p w14:paraId="643211B9" w14:textId="00D0D8E8" w:rsidR="00423591" w:rsidRDefault="008B4546" w:rsidP="00423591">
      <w:pPr>
        <w:pStyle w:val="NormalWeb"/>
        <w:spacing w:before="60" w:beforeAutospacing="0" w:after="180" w:afterAutospacing="0"/>
        <w:rPr>
          <w:rFonts w:ascii="Times New Roman" w:hAnsi="Times New Roman"/>
          <w:sz w:val="28"/>
          <w:szCs w:val="28"/>
        </w:rPr>
      </w:pPr>
      <w:r>
        <w:rPr>
          <w:rFonts w:ascii="Times New Roman" w:hAnsi="Times New Roman"/>
          <w:sz w:val="28"/>
          <w:szCs w:val="28"/>
        </w:rPr>
        <w:lastRenderedPageBreak/>
        <w:t xml:space="preserve">I hope the composite will help us in Oxford to put pressure on Ashworth’s team, and to guide our members and councillors over the next difficult months in the NHS, with </w:t>
      </w:r>
      <w:r w:rsidR="00423591">
        <w:rPr>
          <w:rFonts w:ascii="Times New Roman" w:hAnsi="Times New Roman"/>
          <w:sz w:val="28"/>
          <w:szCs w:val="28"/>
        </w:rPr>
        <w:t>STPs producing massive cuts and predicted winter health crises to weather. A copy of the passed composite</w:t>
      </w:r>
      <w:r w:rsidR="005957D6">
        <w:rPr>
          <w:rFonts w:ascii="Times New Roman" w:hAnsi="Times New Roman"/>
          <w:sz w:val="28"/>
          <w:szCs w:val="28"/>
        </w:rPr>
        <w:t xml:space="preserve"> which I was delegated to take to conference</w:t>
      </w:r>
      <w:r w:rsidR="00423591">
        <w:rPr>
          <w:rFonts w:ascii="Times New Roman" w:hAnsi="Times New Roman"/>
          <w:sz w:val="28"/>
          <w:szCs w:val="28"/>
        </w:rPr>
        <w:t xml:space="preserve"> is here: </w:t>
      </w:r>
    </w:p>
    <w:p w14:paraId="6FDEC1D7" w14:textId="77777777" w:rsidR="00423591" w:rsidRDefault="00423591" w:rsidP="00423591">
      <w:pPr>
        <w:pStyle w:val="NormalWeb"/>
        <w:spacing w:before="60" w:beforeAutospacing="0" w:after="180" w:afterAutospacing="0"/>
        <w:rPr>
          <w:rFonts w:ascii="Times New Roman" w:hAnsi="Times New Roman"/>
          <w:sz w:val="28"/>
          <w:szCs w:val="28"/>
        </w:rPr>
      </w:pPr>
    </w:p>
    <w:p w14:paraId="4FBF5AED" w14:textId="77777777" w:rsidR="00423591" w:rsidRPr="006437B5" w:rsidRDefault="00423591" w:rsidP="00423591">
      <w:pPr>
        <w:pStyle w:val="NormalWeb"/>
        <w:spacing w:before="60" w:beforeAutospacing="0" w:after="180" w:afterAutospacing="0"/>
        <w:rPr>
          <w:rFonts w:ascii="Helvetica" w:hAnsi="Helvetica"/>
          <w:i/>
          <w:color w:val="222222"/>
        </w:rPr>
      </w:pPr>
      <w:r w:rsidRPr="006437B5">
        <w:rPr>
          <w:rFonts w:ascii="Helvetica" w:hAnsi="Helvetica"/>
          <w:i/>
          <w:color w:val="222222"/>
        </w:rPr>
        <w:t>The NHS Accountable Care System contracts announced on 7 August impose a basis for 44+ local health services to replace England’s NHS. This has bypassed Parliamentary debate and due legislative process.</w:t>
      </w:r>
    </w:p>
    <w:p w14:paraId="7B101FD1" w14:textId="77777777" w:rsidR="00423591" w:rsidRPr="006437B5" w:rsidRDefault="00423591" w:rsidP="00423591">
      <w:pPr>
        <w:spacing w:before="60" w:after="180" w:line="240" w:lineRule="auto"/>
        <w:rPr>
          <w:rFonts w:ascii="Helvetica" w:hAnsi="Helvetica" w:cs="Times New Roman"/>
          <w:i/>
          <w:color w:val="222222"/>
          <w:sz w:val="20"/>
          <w:szCs w:val="20"/>
          <w:lang w:val="en-GB"/>
        </w:rPr>
      </w:pPr>
      <w:r w:rsidRPr="006437B5">
        <w:rPr>
          <w:rFonts w:ascii="Helvetica" w:hAnsi="Helvetica" w:cs="Times New Roman"/>
          <w:i/>
          <w:color w:val="222222"/>
          <w:sz w:val="20"/>
          <w:szCs w:val="20"/>
          <w:lang w:val="en-GB"/>
        </w:rPr>
        <w:t>On 9 August, the House of Commons Library revealed a doubling of the number of NHS sites being sold off. 117 of these currently provide clinical services. Like their US templates, Accountable Care Systems will provide limited services on restricted budgets, replacing NHS hospitals with deskilled community units. This will worsen health indicators like the long term increase in life expectancy, stalled since 2010.The Accountable Care Systems and asset sell-off result directly from the 5 Year Forward View  currently being implemented via Sustainability and Transformation Partnerships. The 5 Year Forward View precisely reflects healthcare multinationals’ global policy aims.</w:t>
      </w:r>
    </w:p>
    <w:p w14:paraId="34A1A071" w14:textId="77777777" w:rsidR="00423591" w:rsidRPr="006437B5" w:rsidRDefault="00423591" w:rsidP="00423591">
      <w:pPr>
        <w:spacing w:before="60" w:after="180" w:line="240" w:lineRule="auto"/>
        <w:rPr>
          <w:rFonts w:ascii="Helvetica" w:hAnsi="Helvetica" w:cs="Times New Roman"/>
          <w:i/>
          <w:color w:val="222222"/>
          <w:sz w:val="20"/>
          <w:szCs w:val="20"/>
          <w:lang w:val="en-GB"/>
        </w:rPr>
      </w:pPr>
      <w:r w:rsidRPr="006437B5">
        <w:rPr>
          <w:rFonts w:ascii="Helvetica" w:hAnsi="Helvetica" w:cs="Times New Roman"/>
          <w:i/>
          <w:color w:val="222222"/>
          <w:sz w:val="20"/>
          <w:szCs w:val="20"/>
          <w:lang w:val="en-GB"/>
        </w:rPr>
        <w:t>Labour opposes Accountable Care Systems. New legal opinion finds Sustainability and Transformation Partnerships lack any legal powers or status under the 2012 Act: yet they seek through bureaucratic means to eliminate or override the already minimal remaining level of local accountability and democratic control over NHS commissioning and provision. They could eliminate remaining statutory powers and rights of local authorities, commissioners and providers. Many of these also outline plans to establish ‘Accountable Care Systems’.</w:t>
      </w:r>
    </w:p>
    <w:p w14:paraId="3794F148" w14:textId="77777777" w:rsidR="00423591" w:rsidRPr="006437B5" w:rsidRDefault="00423591" w:rsidP="00423591">
      <w:pPr>
        <w:spacing w:before="60" w:after="180" w:line="240" w:lineRule="auto"/>
        <w:rPr>
          <w:rFonts w:ascii="Helvetica" w:hAnsi="Helvetica" w:cs="Times New Roman"/>
          <w:i/>
          <w:color w:val="222222"/>
          <w:sz w:val="20"/>
          <w:szCs w:val="20"/>
          <w:lang w:val="en-GB"/>
        </w:rPr>
      </w:pPr>
      <w:r w:rsidRPr="006437B5">
        <w:rPr>
          <w:rFonts w:ascii="Helvetica" w:hAnsi="Helvetica" w:cs="Times New Roman"/>
          <w:i/>
          <w:color w:val="222222"/>
          <w:sz w:val="20"/>
          <w:szCs w:val="20"/>
          <w:lang w:val="en-GB"/>
        </w:rPr>
        <w:t>Conference condemns the current Tory NHS pay cap for all staff and the scrapping of the university training bursary for health Students as significant contributors to the current staffing crisis.</w:t>
      </w:r>
    </w:p>
    <w:p w14:paraId="67F93603" w14:textId="77777777" w:rsidR="00423591" w:rsidRPr="006437B5" w:rsidRDefault="00423591" w:rsidP="00423591">
      <w:pPr>
        <w:spacing w:before="60" w:after="180" w:line="240" w:lineRule="auto"/>
        <w:rPr>
          <w:rFonts w:ascii="Helvetica" w:hAnsi="Helvetica" w:cs="Times New Roman"/>
          <w:i/>
          <w:color w:val="222222"/>
          <w:sz w:val="20"/>
          <w:szCs w:val="20"/>
          <w:lang w:val="en-GB"/>
        </w:rPr>
      </w:pPr>
      <w:r w:rsidRPr="006437B5">
        <w:rPr>
          <w:rFonts w:ascii="Helvetica" w:hAnsi="Helvetica" w:cs="Times New Roman"/>
          <w:i/>
          <w:color w:val="222222"/>
          <w:sz w:val="20"/>
          <w:szCs w:val="20"/>
          <w:lang w:val="en-GB"/>
        </w:rPr>
        <w:t>Conference welcomes the commitments made in the Labour manifesto to scrap the pay cap for NHS staff.This Conference Calls on our Party to restore our NHS by reversing All privatisation and permanently halting Sustainability and Transformation Partnerships and Accountable Care Systems. Labour is committed to an NHS which is publicly funded, publicly provided and publicly accountable. We therefore call on the Party to oppose and reverse funding cuts meeting Western European levels.</w:t>
      </w:r>
    </w:p>
    <w:p w14:paraId="5E9A0FA4" w14:textId="77777777" w:rsidR="00423591" w:rsidRPr="006437B5" w:rsidRDefault="00423591" w:rsidP="00423591">
      <w:pPr>
        <w:spacing w:before="60" w:after="180" w:line="240" w:lineRule="auto"/>
        <w:rPr>
          <w:rFonts w:ascii="Helvetica" w:hAnsi="Helvetica" w:cs="Times New Roman"/>
          <w:i/>
          <w:color w:val="222222"/>
          <w:sz w:val="20"/>
          <w:szCs w:val="20"/>
          <w:lang w:val="en-GB"/>
        </w:rPr>
      </w:pPr>
      <w:r w:rsidRPr="006437B5">
        <w:rPr>
          <w:rFonts w:ascii="Helvetica" w:hAnsi="Helvetica" w:cs="Times New Roman"/>
          <w:i/>
          <w:color w:val="222222"/>
          <w:sz w:val="20"/>
          <w:szCs w:val="20"/>
          <w:lang w:val="en-GB"/>
        </w:rPr>
        <w:t>Conference opposes 5 Year Forward View policy:</w:t>
      </w:r>
    </w:p>
    <w:p w14:paraId="5756FEC3" w14:textId="77777777" w:rsidR="00423591" w:rsidRPr="006437B5" w:rsidRDefault="00423591" w:rsidP="00423591">
      <w:pPr>
        <w:numPr>
          <w:ilvl w:val="0"/>
          <w:numId w:val="2"/>
        </w:numPr>
        <w:spacing w:before="100" w:beforeAutospacing="1" w:after="100" w:afterAutospacing="1" w:line="240" w:lineRule="auto"/>
        <w:rPr>
          <w:rFonts w:ascii="Helvetica" w:eastAsia="Times New Roman" w:hAnsi="Helvetica" w:cs="Times New Roman"/>
          <w:i/>
          <w:color w:val="222222"/>
          <w:sz w:val="20"/>
          <w:szCs w:val="20"/>
          <w:lang w:val="en-GB"/>
        </w:rPr>
      </w:pPr>
      <w:r w:rsidRPr="006437B5">
        <w:rPr>
          <w:rFonts w:ascii="Helvetica" w:eastAsia="Times New Roman" w:hAnsi="Helvetica" w:cs="Times New Roman"/>
          <w:i/>
          <w:color w:val="222222"/>
          <w:sz w:val="20"/>
          <w:szCs w:val="20"/>
          <w:lang w:val="en-GB"/>
        </w:rPr>
        <w:t>downskilling clinical staff;</w:t>
      </w:r>
    </w:p>
    <w:p w14:paraId="3F78662B" w14:textId="77777777" w:rsidR="00423591" w:rsidRPr="006437B5" w:rsidRDefault="00423591" w:rsidP="00423591">
      <w:pPr>
        <w:numPr>
          <w:ilvl w:val="0"/>
          <w:numId w:val="2"/>
        </w:numPr>
        <w:spacing w:before="100" w:beforeAutospacing="1" w:after="100" w:afterAutospacing="1" w:line="240" w:lineRule="auto"/>
        <w:rPr>
          <w:rFonts w:ascii="Helvetica" w:eastAsia="Times New Roman" w:hAnsi="Helvetica" w:cs="Times New Roman"/>
          <w:i/>
          <w:color w:val="222222"/>
          <w:sz w:val="20"/>
          <w:szCs w:val="20"/>
          <w:lang w:val="en-GB"/>
        </w:rPr>
      </w:pPr>
      <w:r w:rsidRPr="006437B5">
        <w:rPr>
          <w:rFonts w:ascii="Helvetica" w:eastAsia="Times New Roman" w:hAnsi="Helvetica" w:cs="Times New Roman"/>
          <w:i/>
          <w:color w:val="222222"/>
          <w:sz w:val="20"/>
          <w:szCs w:val="20"/>
          <w:lang w:val="en-GB"/>
        </w:rPr>
        <w:t>Tory cuts to the NHS including the Capped Expenditure Process;</w:t>
      </w:r>
    </w:p>
    <w:p w14:paraId="08F4459C" w14:textId="77777777" w:rsidR="00423591" w:rsidRPr="006437B5" w:rsidRDefault="00423591" w:rsidP="00423591">
      <w:pPr>
        <w:numPr>
          <w:ilvl w:val="0"/>
          <w:numId w:val="2"/>
        </w:numPr>
        <w:spacing w:before="100" w:beforeAutospacing="1" w:after="100" w:afterAutospacing="1" w:line="240" w:lineRule="auto"/>
        <w:rPr>
          <w:rFonts w:ascii="Helvetica" w:eastAsia="Times New Roman" w:hAnsi="Helvetica" w:cs="Times New Roman"/>
          <w:i/>
          <w:color w:val="222222"/>
          <w:sz w:val="20"/>
          <w:szCs w:val="20"/>
          <w:lang w:val="en-GB"/>
        </w:rPr>
      </w:pPr>
      <w:r w:rsidRPr="006437B5">
        <w:rPr>
          <w:rFonts w:ascii="Helvetica" w:eastAsia="Times New Roman" w:hAnsi="Helvetica" w:cs="Times New Roman"/>
          <w:i/>
          <w:color w:val="222222"/>
          <w:sz w:val="20"/>
          <w:szCs w:val="20"/>
          <w:lang w:val="en-GB"/>
        </w:rPr>
        <w:t>the sell-off of NHS sites;</w:t>
      </w:r>
    </w:p>
    <w:p w14:paraId="1E1F17D0" w14:textId="77777777" w:rsidR="00423591" w:rsidRPr="006437B5" w:rsidRDefault="00423591" w:rsidP="00423591">
      <w:pPr>
        <w:numPr>
          <w:ilvl w:val="0"/>
          <w:numId w:val="2"/>
        </w:numPr>
        <w:spacing w:before="100" w:beforeAutospacing="1" w:after="100" w:afterAutospacing="1" w:line="240" w:lineRule="auto"/>
        <w:rPr>
          <w:rFonts w:ascii="Helvetica" w:eastAsia="Times New Roman" w:hAnsi="Helvetica" w:cs="Times New Roman"/>
          <w:i/>
          <w:color w:val="222222"/>
          <w:sz w:val="20"/>
          <w:szCs w:val="20"/>
          <w:lang w:val="en-GB"/>
        </w:rPr>
      </w:pPr>
      <w:r w:rsidRPr="006437B5">
        <w:rPr>
          <w:rFonts w:ascii="Helvetica" w:eastAsia="Times New Roman" w:hAnsi="Helvetica" w:cs="Times New Roman"/>
          <w:i/>
          <w:color w:val="222222"/>
          <w:sz w:val="20"/>
          <w:szCs w:val="20"/>
          <w:lang w:val="en-GB"/>
        </w:rPr>
        <w:t>reclassifying NHS services as means-tested social care;</w:t>
      </w:r>
    </w:p>
    <w:p w14:paraId="29E14B80" w14:textId="77777777" w:rsidR="00423591" w:rsidRPr="006437B5" w:rsidRDefault="00423591" w:rsidP="00423591">
      <w:pPr>
        <w:numPr>
          <w:ilvl w:val="0"/>
          <w:numId w:val="2"/>
        </w:numPr>
        <w:spacing w:before="100" w:beforeAutospacing="1" w:after="100" w:afterAutospacing="1" w:line="240" w:lineRule="auto"/>
        <w:rPr>
          <w:rFonts w:ascii="Helvetica" w:eastAsia="Times New Roman" w:hAnsi="Helvetica" w:cs="Times New Roman"/>
          <w:i/>
          <w:color w:val="222222"/>
          <w:sz w:val="20"/>
          <w:szCs w:val="20"/>
          <w:lang w:val="en-GB"/>
        </w:rPr>
      </w:pPr>
      <w:r w:rsidRPr="006437B5">
        <w:rPr>
          <w:rFonts w:ascii="Helvetica" w:eastAsia="Times New Roman" w:hAnsi="Helvetica" w:cs="Times New Roman"/>
          <w:i/>
          <w:color w:val="222222"/>
          <w:sz w:val="20"/>
          <w:szCs w:val="20"/>
          <w:lang w:val="en-GB"/>
        </w:rPr>
        <w:t>cementing the private sector role as Accountable Care Systems partners and as combined health/social care service providers.</w:t>
      </w:r>
    </w:p>
    <w:p w14:paraId="431A252C" w14:textId="77777777" w:rsidR="00423591" w:rsidRPr="006437B5" w:rsidRDefault="00423591" w:rsidP="00423591">
      <w:pPr>
        <w:numPr>
          <w:ilvl w:val="0"/>
          <w:numId w:val="2"/>
        </w:numPr>
        <w:spacing w:before="100" w:beforeAutospacing="1" w:after="100" w:afterAutospacing="1" w:line="240" w:lineRule="auto"/>
        <w:rPr>
          <w:rFonts w:ascii="Helvetica" w:eastAsia="Times New Roman" w:hAnsi="Helvetica" w:cs="Times New Roman"/>
          <w:i/>
          <w:color w:val="222222"/>
          <w:sz w:val="20"/>
          <w:szCs w:val="20"/>
          <w:lang w:val="en-GB"/>
        </w:rPr>
      </w:pPr>
      <w:r w:rsidRPr="006437B5">
        <w:rPr>
          <w:rFonts w:ascii="Helvetica" w:eastAsia="Times New Roman" w:hAnsi="Helvetica" w:cs="Times New Roman"/>
          <w:i/>
          <w:color w:val="222222"/>
          <w:sz w:val="20"/>
          <w:szCs w:val="20"/>
          <w:lang w:val="en-GB"/>
        </w:rPr>
        <w:t>replacing 7500 GP surgeries with 1500 “superhubs”.</w:t>
      </w:r>
    </w:p>
    <w:p w14:paraId="5D10E140" w14:textId="77777777" w:rsidR="00423591" w:rsidRPr="006437B5" w:rsidRDefault="00423591" w:rsidP="00423591">
      <w:pPr>
        <w:spacing w:before="60" w:after="180" w:line="240" w:lineRule="auto"/>
        <w:rPr>
          <w:rFonts w:ascii="Helvetica" w:hAnsi="Helvetica" w:cs="Times New Roman"/>
          <w:i/>
          <w:color w:val="222222"/>
          <w:sz w:val="20"/>
          <w:szCs w:val="20"/>
          <w:lang w:val="en-GB"/>
        </w:rPr>
      </w:pPr>
      <w:r w:rsidRPr="006437B5">
        <w:rPr>
          <w:rFonts w:ascii="Helvetica" w:hAnsi="Helvetica" w:cs="Times New Roman"/>
          <w:i/>
          <w:color w:val="222222"/>
          <w:sz w:val="20"/>
          <w:szCs w:val="20"/>
          <w:lang w:val="en-GB"/>
        </w:rPr>
        <w:t>Conference recognises that reversing this process demands more than amending the 2012 Health &amp; Social Care Act and calls for our next manifesto to include existing Party policy to restore our fully-funded, comprehensive, universal, publicly-provided and owned NHS without user charges, as per the NHS Bill (2016-17).</w:t>
      </w:r>
    </w:p>
    <w:p w14:paraId="6B9E2D0A" w14:textId="77777777" w:rsidR="00423591" w:rsidRPr="006437B5" w:rsidRDefault="00423591" w:rsidP="00423591">
      <w:pPr>
        <w:spacing w:before="60" w:after="180" w:line="240" w:lineRule="auto"/>
        <w:rPr>
          <w:rFonts w:ascii="Helvetica" w:hAnsi="Helvetica" w:cs="Times New Roman"/>
          <w:i/>
          <w:color w:val="222222"/>
          <w:sz w:val="20"/>
          <w:szCs w:val="20"/>
          <w:lang w:val="en-GB"/>
        </w:rPr>
      </w:pPr>
      <w:r w:rsidRPr="006437B5">
        <w:rPr>
          <w:rFonts w:ascii="Helvetica" w:hAnsi="Helvetica" w:cs="Times New Roman"/>
          <w:i/>
          <w:color w:val="222222"/>
          <w:sz w:val="20"/>
          <w:szCs w:val="20"/>
          <w:lang w:val="en-GB"/>
        </w:rPr>
        <w:t>Conference opposes the Naylor Reports call for a fire-sale of NHS assets and instead resolves that the next Labour government will invest at least £10 billion in the capital needs of the NHS.</w:t>
      </w:r>
    </w:p>
    <w:p w14:paraId="2E32BBD7" w14:textId="77777777" w:rsidR="00423591" w:rsidRPr="006437B5" w:rsidRDefault="00423591" w:rsidP="00423591">
      <w:pPr>
        <w:spacing w:before="60" w:after="180" w:line="240" w:lineRule="auto"/>
        <w:rPr>
          <w:rFonts w:ascii="Helvetica" w:hAnsi="Helvetica" w:cs="Times New Roman"/>
          <w:i/>
          <w:color w:val="222222"/>
          <w:sz w:val="20"/>
          <w:szCs w:val="20"/>
          <w:lang w:val="en-GB"/>
        </w:rPr>
      </w:pPr>
      <w:r w:rsidRPr="006437B5">
        <w:rPr>
          <w:rFonts w:ascii="Helvetica" w:hAnsi="Helvetica" w:cs="Times New Roman"/>
          <w:i/>
          <w:color w:val="222222"/>
          <w:sz w:val="20"/>
          <w:szCs w:val="20"/>
          <w:lang w:val="en-GB"/>
        </w:rPr>
        <w:t>Conference therefore calls on all sections of the Party to join with patients, health-workers, trade unions and all other NHS supporters to campaign for:</w:t>
      </w:r>
    </w:p>
    <w:p w14:paraId="6B5CED76" w14:textId="77777777" w:rsidR="00423591" w:rsidRPr="006437B5" w:rsidRDefault="00423591" w:rsidP="00423591">
      <w:pPr>
        <w:numPr>
          <w:ilvl w:val="0"/>
          <w:numId w:val="3"/>
        </w:numPr>
        <w:spacing w:before="100" w:beforeAutospacing="1" w:after="100" w:afterAutospacing="1" w:line="240" w:lineRule="auto"/>
        <w:rPr>
          <w:rFonts w:ascii="Helvetica" w:eastAsia="Times New Roman" w:hAnsi="Helvetica" w:cs="Times New Roman"/>
          <w:i/>
          <w:color w:val="222222"/>
          <w:sz w:val="20"/>
          <w:szCs w:val="20"/>
          <w:lang w:val="en-GB"/>
        </w:rPr>
      </w:pPr>
      <w:r w:rsidRPr="006437B5">
        <w:rPr>
          <w:rFonts w:ascii="Helvetica" w:eastAsia="Times New Roman" w:hAnsi="Helvetica" w:cs="Times New Roman"/>
          <w:i/>
          <w:color w:val="222222"/>
          <w:sz w:val="20"/>
          <w:szCs w:val="20"/>
          <w:lang w:val="en-GB"/>
        </w:rPr>
        <w:t>increasing recruitment and training</w:t>
      </w:r>
    </w:p>
    <w:p w14:paraId="670EB735" w14:textId="77777777" w:rsidR="00423591" w:rsidRPr="006437B5" w:rsidRDefault="00423591" w:rsidP="00423591">
      <w:pPr>
        <w:numPr>
          <w:ilvl w:val="0"/>
          <w:numId w:val="3"/>
        </w:numPr>
        <w:spacing w:before="100" w:beforeAutospacing="1" w:after="100" w:afterAutospacing="1" w:line="240" w:lineRule="auto"/>
        <w:rPr>
          <w:rFonts w:ascii="Helvetica" w:eastAsia="Times New Roman" w:hAnsi="Helvetica" w:cs="Times New Roman"/>
          <w:i/>
          <w:color w:val="222222"/>
          <w:sz w:val="20"/>
          <w:szCs w:val="20"/>
          <w:lang w:val="en-GB"/>
        </w:rPr>
      </w:pPr>
      <w:r w:rsidRPr="006437B5">
        <w:rPr>
          <w:rFonts w:ascii="Helvetica" w:eastAsia="Times New Roman" w:hAnsi="Helvetica" w:cs="Times New Roman"/>
          <w:i/>
          <w:color w:val="222222"/>
          <w:sz w:val="20"/>
          <w:szCs w:val="20"/>
          <w:lang w:val="en-GB"/>
        </w:rPr>
        <w:t>an NHS that is publicly owned, funded, provided and accountable;</w:t>
      </w:r>
    </w:p>
    <w:p w14:paraId="3A976976" w14:textId="77777777" w:rsidR="00423591" w:rsidRPr="006437B5" w:rsidRDefault="00423591" w:rsidP="00423591">
      <w:pPr>
        <w:numPr>
          <w:ilvl w:val="0"/>
          <w:numId w:val="3"/>
        </w:numPr>
        <w:spacing w:before="100" w:beforeAutospacing="1" w:after="100" w:afterAutospacing="1" w:line="240" w:lineRule="auto"/>
        <w:rPr>
          <w:rFonts w:ascii="Helvetica" w:eastAsia="Times New Roman" w:hAnsi="Helvetica" w:cs="Times New Roman"/>
          <w:i/>
          <w:color w:val="222222"/>
          <w:sz w:val="20"/>
          <w:szCs w:val="20"/>
          <w:lang w:val="en-GB"/>
        </w:rPr>
      </w:pPr>
      <w:r w:rsidRPr="006437B5">
        <w:rPr>
          <w:rFonts w:ascii="Helvetica" w:eastAsia="Times New Roman" w:hAnsi="Helvetica" w:cs="Times New Roman"/>
          <w:i/>
          <w:color w:val="222222"/>
          <w:sz w:val="20"/>
          <w:szCs w:val="20"/>
          <w:lang w:val="en-GB"/>
        </w:rPr>
        <w:t>urgent reductions in waiting-times;</w:t>
      </w:r>
    </w:p>
    <w:p w14:paraId="5DB59B59" w14:textId="77777777" w:rsidR="00423591" w:rsidRPr="006437B5" w:rsidRDefault="00423591" w:rsidP="00423591">
      <w:pPr>
        <w:numPr>
          <w:ilvl w:val="0"/>
          <w:numId w:val="3"/>
        </w:numPr>
        <w:spacing w:before="100" w:beforeAutospacing="1" w:after="100" w:afterAutospacing="1" w:line="240" w:lineRule="auto"/>
        <w:rPr>
          <w:rFonts w:ascii="Helvetica" w:eastAsia="Times New Roman" w:hAnsi="Helvetica" w:cs="Times New Roman"/>
          <w:i/>
          <w:color w:val="222222"/>
          <w:sz w:val="20"/>
          <w:szCs w:val="20"/>
          <w:lang w:val="en-GB"/>
        </w:rPr>
      </w:pPr>
      <w:r w:rsidRPr="006437B5">
        <w:rPr>
          <w:rFonts w:ascii="Helvetica" w:eastAsia="Times New Roman" w:hAnsi="Helvetica" w:cs="Times New Roman"/>
          <w:i/>
          <w:color w:val="222222"/>
          <w:sz w:val="20"/>
          <w:szCs w:val="20"/>
          <w:lang w:val="en-GB"/>
        </w:rPr>
        <w:t>adequate funding for all services, including mental health services</w:t>
      </w:r>
    </w:p>
    <w:p w14:paraId="1B158A1D" w14:textId="77777777" w:rsidR="00423591" w:rsidRPr="006437B5" w:rsidRDefault="00423591" w:rsidP="00423591">
      <w:pPr>
        <w:numPr>
          <w:ilvl w:val="0"/>
          <w:numId w:val="3"/>
        </w:numPr>
        <w:spacing w:before="100" w:beforeAutospacing="1" w:after="100" w:afterAutospacing="1" w:line="240" w:lineRule="auto"/>
        <w:rPr>
          <w:rFonts w:ascii="Helvetica" w:eastAsia="Times New Roman" w:hAnsi="Helvetica" w:cs="Times New Roman"/>
          <w:i/>
          <w:color w:val="222222"/>
          <w:sz w:val="20"/>
          <w:szCs w:val="20"/>
          <w:lang w:val="en-GB"/>
        </w:rPr>
      </w:pPr>
      <w:r w:rsidRPr="006437B5">
        <w:rPr>
          <w:rFonts w:ascii="Helvetica" w:eastAsia="Times New Roman" w:hAnsi="Helvetica" w:cs="Times New Roman"/>
          <w:i/>
          <w:color w:val="222222"/>
          <w:sz w:val="20"/>
          <w:szCs w:val="20"/>
          <w:lang w:val="en-GB"/>
        </w:rPr>
        <w:t>tackling the causes of ill-health, e.g. austerity, poverty and poor housing, via a properly funded public health programme,</w:t>
      </w:r>
    </w:p>
    <w:p w14:paraId="246039C7" w14:textId="77777777" w:rsidR="00423591" w:rsidRPr="006437B5" w:rsidRDefault="00423591" w:rsidP="00423591">
      <w:pPr>
        <w:numPr>
          <w:ilvl w:val="0"/>
          <w:numId w:val="3"/>
        </w:numPr>
        <w:spacing w:before="100" w:beforeAutospacing="1" w:after="100" w:afterAutospacing="1" w:line="240" w:lineRule="auto"/>
        <w:rPr>
          <w:rFonts w:ascii="Helvetica" w:eastAsia="Times New Roman" w:hAnsi="Helvetica" w:cs="Times New Roman"/>
          <w:i/>
          <w:color w:val="222222"/>
          <w:sz w:val="20"/>
          <w:szCs w:val="20"/>
          <w:lang w:val="en-GB"/>
        </w:rPr>
      </w:pPr>
      <w:r w:rsidRPr="006437B5">
        <w:rPr>
          <w:rFonts w:ascii="Helvetica" w:eastAsia="Times New Roman" w:hAnsi="Helvetica" w:cs="Times New Roman"/>
          <w:i/>
          <w:color w:val="222222"/>
          <w:sz w:val="20"/>
          <w:szCs w:val="20"/>
          <w:lang w:val="en-GB"/>
        </w:rPr>
        <w:t>reversing privatisation, PFIs and the debts which they entail;</w:t>
      </w:r>
    </w:p>
    <w:p w14:paraId="1A954676" w14:textId="77777777" w:rsidR="00423591" w:rsidRPr="006437B5" w:rsidRDefault="00423591" w:rsidP="00423591">
      <w:pPr>
        <w:numPr>
          <w:ilvl w:val="0"/>
          <w:numId w:val="3"/>
        </w:numPr>
        <w:spacing w:before="100" w:beforeAutospacing="1" w:after="100" w:afterAutospacing="1" w:line="240" w:lineRule="auto"/>
        <w:rPr>
          <w:rFonts w:ascii="Helvetica" w:eastAsia="Times New Roman" w:hAnsi="Helvetica" w:cs="Times New Roman"/>
          <w:i/>
          <w:color w:val="222222"/>
          <w:sz w:val="20"/>
          <w:szCs w:val="20"/>
          <w:lang w:val="en-GB"/>
        </w:rPr>
      </w:pPr>
      <w:r w:rsidRPr="006437B5">
        <w:rPr>
          <w:rFonts w:ascii="Helvetica" w:eastAsia="Times New Roman" w:hAnsi="Helvetica" w:cs="Times New Roman"/>
          <w:i/>
          <w:color w:val="222222"/>
          <w:sz w:val="20"/>
          <w:szCs w:val="20"/>
          <w:lang w:val="en-GB"/>
        </w:rPr>
        <w:t>reversing private involvement in NHS management and provision;</w:t>
      </w:r>
    </w:p>
    <w:p w14:paraId="6BBCD510" w14:textId="77777777" w:rsidR="00423591" w:rsidRPr="006437B5" w:rsidRDefault="00423591" w:rsidP="00423591">
      <w:pPr>
        <w:numPr>
          <w:ilvl w:val="0"/>
          <w:numId w:val="3"/>
        </w:numPr>
        <w:spacing w:before="100" w:beforeAutospacing="1" w:after="100" w:afterAutospacing="1" w:line="240" w:lineRule="auto"/>
        <w:rPr>
          <w:rFonts w:ascii="Helvetica" w:eastAsia="Times New Roman" w:hAnsi="Helvetica" w:cs="Times New Roman"/>
          <w:i/>
          <w:color w:val="222222"/>
          <w:sz w:val="20"/>
          <w:szCs w:val="20"/>
          <w:lang w:val="en-GB"/>
        </w:rPr>
      </w:pPr>
      <w:r w:rsidRPr="006437B5">
        <w:rPr>
          <w:rFonts w:ascii="Helvetica" w:eastAsia="Times New Roman" w:hAnsi="Helvetica" w:cs="Times New Roman"/>
          <w:i/>
          <w:color w:val="222222"/>
          <w:sz w:val="20"/>
          <w:szCs w:val="20"/>
          <w:lang w:val="en-GB"/>
        </w:rPr>
        <w:t>recognition of the continuing vital NHS role of EU nationals;</w:t>
      </w:r>
    </w:p>
    <w:p w14:paraId="4646A97E" w14:textId="77777777" w:rsidR="00423591" w:rsidRPr="006437B5" w:rsidRDefault="00423591" w:rsidP="00423591">
      <w:pPr>
        <w:numPr>
          <w:ilvl w:val="0"/>
          <w:numId w:val="3"/>
        </w:numPr>
        <w:spacing w:before="100" w:beforeAutospacing="1" w:after="100" w:afterAutospacing="1" w:line="240" w:lineRule="auto"/>
        <w:rPr>
          <w:rFonts w:ascii="Helvetica" w:eastAsia="Times New Roman" w:hAnsi="Helvetica" w:cs="Times New Roman"/>
          <w:i/>
          <w:color w:val="222222"/>
          <w:sz w:val="20"/>
          <w:szCs w:val="20"/>
          <w:lang w:val="en-GB"/>
        </w:rPr>
      </w:pPr>
      <w:r w:rsidRPr="006437B5">
        <w:rPr>
          <w:rFonts w:ascii="Helvetica" w:eastAsia="Times New Roman" w:hAnsi="Helvetica" w:cs="Times New Roman"/>
          <w:i/>
          <w:color w:val="222222"/>
          <w:sz w:val="20"/>
          <w:szCs w:val="20"/>
          <w:lang w:val="en-GB"/>
        </w:rPr>
        <w:lastRenderedPageBreak/>
        <w:t>Constructive engagement with NHS staff-organisations</w:t>
      </w:r>
    </w:p>
    <w:p w14:paraId="1FE12928" w14:textId="77777777" w:rsidR="00423591" w:rsidRPr="006437B5" w:rsidRDefault="00423591" w:rsidP="00423591">
      <w:pPr>
        <w:numPr>
          <w:ilvl w:val="0"/>
          <w:numId w:val="3"/>
        </w:numPr>
        <w:spacing w:before="100" w:beforeAutospacing="1" w:after="100" w:afterAutospacing="1" w:line="240" w:lineRule="auto"/>
        <w:rPr>
          <w:rFonts w:ascii="Helvetica" w:eastAsia="Times New Roman" w:hAnsi="Helvetica" w:cs="Times New Roman"/>
          <w:i/>
          <w:color w:val="222222"/>
          <w:sz w:val="20"/>
          <w:szCs w:val="20"/>
          <w:lang w:val="en-GB"/>
        </w:rPr>
      </w:pPr>
      <w:r w:rsidRPr="006437B5">
        <w:rPr>
          <w:rFonts w:ascii="Helvetica" w:eastAsia="Times New Roman" w:hAnsi="Helvetica" w:cs="Times New Roman"/>
          <w:i/>
          <w:color w:val="222222"/>
          <w:sz w:val="20"/>
          <w:szCs w:val="20"/>
          <w:lang w:val="en-GB"/>
        </w:rPr>
        <w:t>rejecting the Tories Sustainability &amp; Transformation Plans as vehicles for cuts in services;</w:t>
      </w:r>
    </w:p>
    <w:p w14:paraId="1BF4A9F7" w14:textId="77777777" w:rsidR="00423591" w:rsidRPr="006437B5" w:rsidRDefault="00423591" w:rsidP="00423591">
      <w:pPr>
        <w:numPr>
          <w:ilvl w:val="0"/>
          <w:numId w:val="3"/>
        </w:numPr>
        <w:spacing w:before="100" w:beforeAutospacing="1" w:after="100" w:afterAutospacing="1" w:line="240" w:lineRule="auto"/>
        <w:rPr>
          <w:rFonts w:ascii="Helvetica" w:eastAsia="Times New Roman" w:hAnsi="Helvetica" w:cs="Times New Roman"/>
          <w:i/>
          <w:color w:val="222222"/>
          <w:sz w:val="20"/>
          <w:szCs w:val="20"/>
          <w:lang w:val="en-GB"/>
        </w:rPr>
      </w:pPr>
      <w:r w:rsidRPr="006437B5">
        <w:rPr>
          <w:rFonts w:ascii="Helvetica" w:eastAsia="Times New Roman" w:hAnsi="Helvetica" w:cs="Times New Roman"/>
          <w:i/>
          <w:color w:val="222222"/>
          <w:sz w:val="20"/>
          <w:szCs w:val="20"/>
          <w:lang w:val="en-GB"/>
        </w:rPr>
        <w:t>urgent reductions in waiting-times;</w:t>
      </w:r>
    </w:p>
    <w:p w14:paraId="142938AF" w14:textId="77777777" w:rsidR="00423591" w:rsidRPr="006437B5" w:rsidRDefault="00423591" w:rsidP="00423591">
      <w:pPr>
        <w:numPr>
          <w:ilvl w:val="0"/>
          <w:numId w:val="3"/>
        </w:numPr>
        <w:spacing w:before="100" w:beforeAutospacing="1" w:after="100" w:afterAutospacing="1" w:line="240" w:lineRule="auto"/>
        <w:rPr>
          <w:rFonts w:ascii="Helvetica" w:eastAsia="Times New Roman" w:hAnsi="Helvetica" w:cs="Times New Roman"/>
          <w:i/>
          <w:color w:val="222222"/>
          <w:sz w:val="20"/>
          <w:szCs w:val="20"/>
          <w:lang w:val="en-GB"/>
        </w:rPr>
      </w:pPr>
      <w:r w:rsidRPr="006437B5">
        <w:rPr>
          <w:rFonts w:ascii="Helvetica" w:eastAsia="Times New Roman" w:hAnsi="Helvetica" w:cs="Times New Roman"/>
          <w:i/>
          <w:color w:val="222222"/>
          <w:sz w:val="20"/>
          <w:szCs w:val="20"/>
          <w:lang w:val="en-GB"/>
        </w:rPr>
        <w:t>scrapping the Tories’ austerity cap on pay-levels;</w:t>
      </w:r>
    </w:p>
    <w:p w14:paraId="0C703DC9" w14:textId="77777777" w:rsidR="00423591" w:rsidRPr="006437B5" w:rsidRDefault="00423591" w:rsidP="00423591">
      <w:pPr>
        <w:numPr>
          <w:ilvl w:val="0"/>
          <w:numId w:val="3"/>
        </w:numPr>
        <w:spacing w:before="100" w:beforeAutospacing="1" w:after="100" w:afterAutospacing="1" w:line="240" w:lineRule="auto"/>
        <w:rPr>
          <w:rFonts w:ascii="Helvetica" w:eastAsia="Times New Roman" w:hAnsi="Helvetica" w:cs="Times New Roman"/>
          <w:i/>
          <w:color w:val="222222"/>
          <w:sz w:val="20"/>
          <w:szCs w:val="20"/>
          <w:lang w:val="en-GB"/>
        </w:rPr>
      </w:pPr>
      <w:r w:rsidRPr="006437B5">
        <w:rPr>
          <w:rFonts w:ascii="Helvetica" w:eastAsia="Times New Roman" w:hAnsi="Helvetica" w:cs="Times New Roman"/>
          <w:i/>
          <w:color w:val="222222"/>
          <w:sz w:val="20"/>
          <w:szCs w:val="20"/>
          <w:lang w:val="en-GB"/>
        </w:rPr>
        <w:t>restoration of NHS student bursaries;</w:t>
      </w:r>
    </w:p>
    <w:p w14:paraId="48FF01F0" w14:textId="77777777" w:rsidR="00423591" w:rsidRPr="006437B5" w:rsidRDefault="00423591" w:rsidP="00423591">
      <w:pPr>
        <w:numPr>
          <w:ilvl w:val="0"/>
          <w:numId w:val="3"/>
        </w:numPr>
        <w:spacing w:before="100" w:beforeAutospacing="1" w:after="100" w:afterAutospacing="1" w:line="240" w:lineRule="auto"/>
        <w:rPr>
          <w:rFonts w:ascii="Helvetica" w:eastAsia="Times New Roman" w:hAnsi="Helvetica" w:cs="Times New Roman"/>
          <w:i/>
          <w:color w:val="222222"/>
          <w:sz w:val="20"/>
          <w:szCs w:val="20"/>
          <w:lang w:val="en-GB"/>
        </w:rPr>
      </w:pPr>
      <w:r w:rsidRPr="006437B5">
        <w:rPr>
          <w:rFonts w:ascii="Helvetica" w:eastAsia="Times New Roman" w:hAnsi="Helvetica" w:cs="Times New Roman"/>
          <w:i/>
          <w:color w:val="222222"/>
          <w:sz w:val="20"/>
          <w:szCs w:val="20"/>
          <w:lang w:val="en-GB"/>
        </w:rPr>
        <w:t>excluding NHS from free trade agreements and repeal and reverse the 2012 Act, to reinstate and reintegrate the NHS as a public service, publicly provided, and strengthen democratic accountability.</w:t>
      </w:r>
    </w:p>
    <w:p w14:paraId="79FA3DAF" w14:textId="77777777" w:rsidR="00423591" w:rsidRPr="006437B5" w:rsidRDefault="00423591" w:rsidP="00423591">
      <w:pPr>
        <w:spacing w:before="60" w:after="180" w:line="240" w:lineRule="auto"/>
        <w:rPr>
          <w:rFonts w:ascii="Helvetica" w:hAnsi="Helvetica" w:cs="Times New Roman"/>
          <w:i/>
          <w:color w:val="222222"/>
          <w:sz w:val="20"/>
          <w:szCs w:val="20"/>
          <w:lang w:val="en-GB"/>
        </w:rPr>
      </w:pPr>
      <w:r w:rsidRPr="006437B5">
        <w:rPr>
          <w:rFonts w:ascii="Helvetica" w:hAnsi="Helvetica" w:cs="Times New Roman"/>
          <w:i/>
          <w:color w:val="222222"/>
          <w:sz w:val="20"/>
          <w:szCs w:val="20"/>
          <w:lang w:val="en-GB"/>
        </w:rPr>
        <w:t>Conference welcomes Labour’s commitment to making child health a national priority, including investment in children’s and adolescents’ mental health services.</w:t>
      </w:r>
    </w:p>
    <w:p w14:paraId="101D5930" w14:textId="77777777" w:rsidR="00423591" w:rsidRDefault="00423591" w:rsidP="00423591">
      <w:pPr>
        <w:spacing w:before="60" w:after="180" w:line="240" w:lineRule="auto"/>
        <w:rPr>
          <w:rFonts w:ascii="Helvetica" w:hAnsi="Helvetica" w:cs="Times New Roman"/>
          <w:i/>
          <w:color w:val="222222"/>
          <w:sz w:val="20"/>
          <w:szCs w:val="20"/>
          <w:lang w:val="en-GB"/>
        </w:rPr>
      </w:pPr>
      <w:r w:rsidRPr="006437B5">
        <w:rPr>
          <w:rFonts w:ascii="Helvetica" w:hAnsi="Helvetica" w:cs="Times New Roman"/>
          <w:i/>
          <w:color w:val="222222"/>
          <w:sz w:val="20"/>
          <w:szCs w:val="20"/>
          <w:lang w:val="en-GB"/>
        </w:rPr>
        <w:t>Labour created our NHS. Labour must now defend it</w:t>
      </w:r>
    </w:p>
    <w:p w14:paraId="3250A523" w14:textId="77777777" w:rsidR="00296018" w:rsidRPr="00E03635" w:rsidRDefault="00296018" w:rsidP="00296018">
      <w:pPr>
        <w:spacing w:before="100" w:beforeAutospacing="1" w:after="240" w:line="240" w:lineRule="auto"/>
        <w:rPr>
          <w:rFonts w:ascii="Times New Roman" w:hAnsi="Times New Roman" w:cs="Times New Roman"/>
          <w:b/>
          <w:bCs/>
          <w:color w:val="333333"/>
          <w:sz w:val="28"/>
          <w:szCs w:val="28"/>
          <w:lang w:val="en-GB"/>
        </w:rPr>
      </w:pPr>
      <w:r w:rsidRPr="00E03635">
        <w:rPr>
          <w:rFonts w:ascii="Times New Roman" w:hAnsi="Times New Roman" w:cs="Times New Roman"/>
          <w:b/>
          <w:bCs/>
          <w:color w:val="333333"/>
          <w:sz w:val="28"/>
          <w:szCs w:val="28"/>
          <w:lang w:val="en-GB"/>
        </w:rPr>
        <w:t>Rule Changes</w:t>
      </w:r>
    </w:p>
    <w:p w14:paraId="5E63AC7D" w14:textId="64247903" w:rsidR="00F42FE7" w:rsidRDefault="00680935" w:rsidP="00832D55">
      <w:pPr>
        <w:spacing w:before="100" w:beforeAutospacing="1" w:after="240" w:line="240" w:lineRule="auto"/>
        <w:rPr>
          <w:rFonts w:ascii="Arial" w:hAnsi="Arial" w:cs="Arial"/>
          <w:b/>
          <w:bCs/>
          <w:color w:val="333333"/>
          <w:sz w:val="28"/>
          <w:szCs w:val="28"/>
          <w:lang w:val="en-GB"/>
        </w:rPr>
      </w:pPr>
      <w:r w:rsidRPr="00E03635">
        <w:rPr>
          <w:rFonts w:ascii="Arial" w:hAnsi="Arial" w:cs="Arial"/>
          <w:b/>
          <w:bCs/>
          <w:color w:val="333333"/>
          <w:sz w:val="28"/>
          <w:szCs w:val="28"/>
          <w:lang w:val="en-GB"/>
        </w:rPr>
        <w:t>NEC Rule Changes</w:t>
      </w:r>
      <w:r w:rsidR="001A0A91">
        <w:rPr>
          <w:rFonts w:ascii="Arial" w:hAnsi="Arial" w:cs="Arial"/>
          <w:b/>
          <w:bCs/>
          <w:color w:val="333333"/>
          <w:sz w:val="28"/>
          <w:szCs w:val="28"/>
          <w:lang w:val="en-GB"/>
        </w:rPr>
        <w:t xml:space="preserve">: </w:t>
      </w:r>
    </w:p>
    <w:p w14:paraId="30DD21CF" w14:textId="088B7C59" w:rsidR="00F42FE7" w:rsidRPr="00832D55" w:rsidRDefault="00F42FE7" w:rsidP="00680935">
      <w:pPr>
        <w:spacing w:before="100" w:beforeAutospacing="1" w:after="240" w:line="240" w:lineRule="auto"/>
        <w:rPr>
          <w:rFonts w:ascii="Times New Roman" w:hAnsi="Times New Roman" w:cs="Times New Roman"/>
          <w:color w:val="333333"/>
          <w:sz w:val="28"/>
          <w:szCs w:val="28"/>
          <w:lang w:val="en-GB"/>
          <w:rPrChange w:id="0" w:author="P Mosteshar-Gharai" w:date="2017-10-12T21:02:00Z">
            <w:rPr>
              <w:rFonts w:ascii="Arial" w:hAnsi="Arial" w:cs="Arial"/>
              <w:color w:val="333333"/>
              <w:sz w:val="24"/>
              <w:szCs w:val="24"/>
              <w:lang w:val="en-GB"/>
            </w:rPr>
          </w:rPrChange>
        </w:rPr>
      </w:pPr>
      <w:r w:rsidRPr="00832D55">
        <w:rPr>
          <w:rFonts w:ascii="Times New Roman" w:hAnsi="Times New Roman" w:cs="Times New Roman"/>
          <w:bCs/>
          <w:color w:val="333333"/>
          <w:sz w:val="28"/>
          <w:szCs w:val="28"/>
          <w:lang w:val="en-GB"/>
          <w:rPrChange w:id="1" w:author="P Mosteshar-Gharai" w:date="2017-10-12T21:02:00Z">
            <w:rPr>
              <w:rFonts w:ascii="Arial" w:hAnsi="Arial" w:cs="Arial"/>
              <w:bCs/>
              <w:color w:val="333333"/>
              <w:sz w:val="24"/>
              <w:szCs w:val="24"/>
              <w:lang w:val="en-GB"/>
            </w:rPr>
          </w:rPrChange>
        </w:rPr>
        <w:t xml:space="preserve">This was the first time </w:t>
      </w:r>
      <w:r w:rsidR="001A0A91" w:rsidRPr="00832D55">
        <w:rPr>
          <w:rFonts w:ascii="Times New Roman" w:hAnsi="Times New Roman" w:cs="Times New Roman"/>
          <w:bCs/>
          <w:color w:val="333333"/>
          <w:sz w:val="28"/>
          <w:szCs w:val="28"/>
          <w:lang w:val="en-GB"/>
          <w:rPrChange w:id="2" w:author="P Mosteshar-Gharai" w:date="2017-10-12T21:02:00Z">
            <w:rPr>
              <w:rFonts w:ascii="Arial" w:hAnsi="Arial" w:cs="Arial"/>
              <w:bCs/>
              <w:color w:val="333333"/>
              <w:sz w:val="24"/>
              <w:szCs w:val="24"/>
              <w:lang w:val="en-GB"/>
            </w:rPr>
          </w:rPrChange>
        </w:rPr>
        <w:t xml:space="preserve">we </w:t>
      </w:r>
      <w:r w:rsidRPr="00832D55">
        <w:rPr>
          <w:rFonts w:ascii="Times New Roman" w:hAnsi="Times New Roman" w:cs="Times New Roman"/>
          <w:bCs/>
          <w:color w:val="333333"/>
          <w:sz w:val="28"/>
          <w:szCs w:val="28"/>
          <w:lang w:val="en-GB"/>
          <w:rPrChange w:id="3" w:author="P Mosteshar-Gharai" w:date="2017-10-12T21:02:00Z">
            <w:rPr>
              <w:rFonts w:ascii="Arial" w:hAnsi="Arial" w:cs="Arial"/>
              <w:bCs/>
              <w:color w:val="333333"/>
              <w:sz w:val="24"/>
              <w:szCs w:val="24"/>
              <w:lang w:val="en-GB"/>
            </w:rPr>
          </w:rPrChange>
        </w:rPr>
        <w:t>had seen that rule changes created so much excitement and a great many comrades came up to speak. It was really very exciting.</w:t>
      </w:r>
    </w:p>
    <w:p w14:paraId="7392FAB9" w14:textId="77777777" w:rsidR="00680935" w:rsidRPr="00832D55" w:rsidRDefault="00680935" w:rsidP="00680935">
      <w:pPr>
        <w:spacing w:before="100" w:beforeAutospacing="1" w:after="240" w:line="240" w:lineRule="auto"/>
        <w:rPr>
          <w:rFonts w:ascii="Times New Roman" w:hAnsi="Times New Roman" w:cs="Times New Roman"/>
          <w:color w:val="333333"/>
          <w:sz w:val="28"/>
          <w:szCs w:val="28"/>
          <w:lang w:val="en-GB"/>
          <w:rPrChange w:id="4" w:author="P Mosteshar-Gharai" w:date="2017-10-12T21:02:00Z">
            <w:rPr>
              <w:rFonts w:ascii="Arial" w:hAnsi="Arial" w:cs="Arial"/>
              <w:color w:val="333333"/>
              <w:sz w:val="28"/>
              <w:szCs w:val="28"/>
              <w:lang w:val="en-GB"/>
            </w:rPr>
          </w:rPrChange>
        </w:rPr>
      </w:pPr>
      <w:r w:rsidRPr="00832D55">
        <w:rPr>
          <w:rFonts w:ascii="Times New Roman" w:hAnsi="Times New Roman" w:cs="Times New Roman"/>
          <w:color w:val="333333"/>
          <w:sz w:val="28"/>
          <w:szCs w:val="28"/>
          <w:lang w:val="en-GB"/>
          <w:rPrChange w:id="5" w:author="P Mosteshar-Gharai" w:date="2017-10-12T21:02:00Z">
            <w:rPr>
              <w:rFonts w:ascii="Arial" w:hAnsi="Arial" w:cs="Arial"/>
              <w:color w:val="333333"/>
              <w:sz w:val="28"/>
              <w:szCs w:val="28"/>
              <w:lang w:val="en-GB"/>
            </w:rPr>
          </w:rPrChange>
        </w:rPr>
        <w:t>The NEC met on 19th September, 2017, and decided to support the following rule changes:</w:t>
      </w:r>
    </w:p>
    <w:p w14:paraId="68A99260" w14:textId="77777777" w:rsidR="00680935" w:rsidRPr="00832D55" w:rsidRDefault="00680935" w:rsidP="00680935">
      <w:pPr>
        <w:numPr>
          <w:ilvl w:val="0"/>
          <w:numId w:val="1"/>
        </w:numPr>
        <w:spacing w:before="100" w:beforeAutospacing="1" w:after="240" w:line="240" w:lineRule="auto"/>
        <w:rPr>
          <w:rFonts w:ascii="Times New Roman" w:hAnsi="Times New Roman" w:cs="Times New Roman"/>
          <w:color w:val="333333"/>
          <w:sz w:val="28"/>
          <w:szCs w:val="28"/>
          <w:lang w:val="en-GB"/>
          <w:rPrChange w:id="6" w:author="P Mosteshar-Gharai" w:date="2017-10-12T21:02:00Z">
            <w:rPr>
              <w:rFonts w:ascii="Arial" w:hAnsi="Arial" w:cs="Arial"/>
              <w:color w:val="333333"/>
              <w:sz w:val="28"/>
              <w:szCs w:val="28"/>
              <w:lang w:val="en-GB"/>
            </w:rPr>
          </w:rPrChange>
        </w:rPr>
      </w:pPr>
      <w:r w:rsidRPr="00832D55">
        <w:rPr>
          <w:rFonts w:ascii="Times New Roman" w:hAnsi="Times New Roman" w:cs="Times New Roman"/>
          <w:color w:val="333333"/>
          <w:sz w:val="28"/>
          <w:szCs w:val="28"/>
          <w:lang w:val="en-GB"/>
          <w:rPrChange w:id="7" w:author="P Mosteshar-Gharai" w:date="2017-10-12T21:02:00Z">
            <w:rPr>
              <w:rFonts w:ascii="Arial" w:hAnsi="Arial" w:cs="Arial"/>
              <w:color w:val="333333"/>
              <w:sz w:val="28"/>
              <w:szCs w:val="28"/>
              <w:lang w:val="en-GB"/>
            </w:rPr>
          </w:rPrChange>
        </w:rPr>
        <w:t>Increasing the number of CLP places on the NEC by three, and increasing the number of trade unions places by one.</w:t>
      </w:r>
    </w:p>
    <w:p w14:paraId="4C6160CA" w14:textId="77777777" w:rsidR="00680935" w:rsidRPr="00832D55" w:rsidRDefault="00680935" w:rsidP="00680935">
      <w:pPr>
        <w:numPr>
          <w:ilvl w:val="0"/>
          <w:numId w:val="1"/>
        </w:numPr>
        <w:spacing w:before="100" w:beforeAutospacing="1" w:after="240" w:line="240" w:lineRule="auto"/>
        <w:rPr>
          <w:rFonts w:ascii="Times New Roman" w:hAnsi="Times New Roman" w:cs="Times New Roman"/>
          <w:color w:val="333333"/>
          <w:sz w:val="28"/>
          <w:szCs w:val="28"/>
          <w:lang w:val="en-GB"/>
          <w:rPrChange w:id="8" w:author="P Mosteshar-Gharai" w:date="2017-10-12T21:02:00Z">
            <w:rPr>
              <w:rFonts w:ascii="Arial" w:hAnsi="Arial" w:cs="Arial"/>
              <w:color w:val="333333"/>
              <w:sz w:val="28"/>
              <w:szCs w:val="28"/>
              <w:lang w:val="en-GB"/>
            </w:rPr>
          </w:rPrChange>
        </w:rPr>
      </w:pPr>
      <w:r w:rsidRPr="00832D55">
        <w:rPr>
          <w:rFonts w:ascii="Times New Roman" w:hAnsi="Times New Roman" w:cs="Times New Roman"/>
          <w:color w:val="333333"/>
          <w:sz w:val="28"/>
          <w:szCs w:val="28"/>
          <w:lang w:val="en-GB"/>
          <w:rPrChange w:id="9" w:author="P Mosteshar-Gharai" w:date="2017-10-12T21:02:00Z">
            <w:rPr>
              <w:rFonts w:ascii="Arial" w:hAnsi="Arial" w:cs="Arial"/>
              <w:color w:val="333333"/>
              <w:sz w:val="28"/>
              <w:szCs w:val="28"/>
              <w:lang w:val="en-GB"/>
            </w:rPr>
          </w:rPrChange>
        </w:rPr>
        <w:t>Reducing the threshold of nominations of MPs and MEPs required for candidates to get onto the ballot in a leadership contest from 15% to 10%.</w:t>
      </w:r>
    </w:p>
    <w:p w14:paraId="4ECAFF25" w14:textId="77777777" w:rsidR="00680935" w:rsidRPr="00832D55" w:rsidRDefault="00680935" w:rsidP="00680935">
      <w:pPr>
        <w:numPr>
          <w:ilvl w:val="0"/>
          <w:numId w:val="1"/>
        </w:numPr>
        <w:spacing w:before="100" w:beforeAutospacing="1" w:after="240" w:line="240" w:lineRule="auto"/>
        <w:rPr>
          <w:rFonts w:ascii="Times New Roman" w:hAnsi="Times New Roman" w:cs="Times New Roman"/>
          <w:color w:val="333333"/>
          <w:sz w:val="28"/>
          <w:szCs w:val="28"/>
          <w:lang w:val="en-GB"/>
          <w:rPrChange w:id="10" w:author="P Mosteshar-Gharai" w:date="2017-10-12T21:02:00Z">
            <w:rPr>
              <w:rFonts w:ascii="Arial" w:hAnsi="Arial" w:cs="Arial"/>
              <w:color w:val="333333"/>
              <w:sz w:val="28"/>
              <w:szCs w:val="28"/>
              <w:lang w:val="en-GB"/>
            </w:rPr>
          </w:rPrChange>
        </w:rPr>
      </w:pPr>
      <w:r w:rsidRPr="00832D55">
        <w:rPr>
          <w:rFonts w:ascii="Times New Roman" w:hAnsi="Times New Roman" w:cs="Times New Roman"/>
          <w:color w:val="333333"/>
          <w:sz w:val="28"/>
          <w:szCs w:val="28"/>
          <w:lang w:val="en-GB"/>
          <w:rPrChange w:id="11" w:author="P Mosteshar-Gharai" w:date="2017-10-12T21:02:00Z">
            <w:rPr>
              <w:rFonts w:ascii="Arial" w:hAnsi="Arial" w:cs="Arial"/>
              <w:color w:val="333333"/>
              <w:sz w:val="28"/>
              <w:szCs w:val="28"/>
              <w:lang w:val="en-GB"/>
            </w:rPr>
          </w:rPrChange>
        </w:rPr>
        <w:t>Requirements that the NEC regards any incident which in their view demonstrates prejudice based on age; disability; gender reassignment or identity; marriage and civil partnership; pregnancy and maternity; race; religion or belief; sex; or sexual orientation, as well as incidents involving racism, anti-semitism, Islamophobia or otherwise racist language, sentiments, stereotypes or actions, sexual harassment, bullying or any form of intimidation towards another person on the basis of a protected characteristic as determined by the NEC, as conduct prejudicial to the Party.</w:t>
      </w:r>
    </w:p>
    <w:p w14:paraId="7C376F82" w14:textId="3F73D07D" w:rsidR="00296018" w:rsidRPr="00832D55" w:rsidRDefault="00D25C48" w:rsidP="00296018">
      <w:pPr>
        <w:spacing w:before="100" w:beforeAutospacing="1" w:after="240" w:line="240" w:lineRule="auto"/>
        <w:rPr>
          <w:rFonts w:ascii="Times New Roman" w:hAnsi="Times New Roman" w:cs="Times New Roman"/>
          <w:color w:val="333333"/>
          <w:sz w:val="28"/>
          <w:szCs w:val="28"/>
          <w:lang w:val="en-GB"/>
        </w:rPr>
      </w:pPr>
      <w:r w:rsidRPr="00832D55">
        <w:rPr>
          <w:rFonts w:ascii="Times New Roman" w:hAnsi="Times New Roman" w:cs="Times New Roman"/>
          <w:color w:val="333333"/>
          <w:sz w:val="28"/>
          <w:szCs w:val="28"/>
          <w:lang w:val="en-GB"/>
        </w:rPr>
        <w:t>Conference passed</w:t>
      </w:r>
      <w:r w:rsidR="00296018" w:rsidRPr="00832D55">
        <w:rPr>
          <w:rFonts w:ascii="Times New Roman" w:hAnsi="Times New Roman" w:cs="Times New Roman"/>
          <w:color w:val="333333"/>
          <w:sz w:val="28"/>
          <w:szCs w:val="28"/>
          <w:lang w:val="en-GB"/>
        </w:rPr>
        <w:t xml:space="preserve"> rule changes that </w:t>
      </w:r>
      <w:r w:rsidR="001A0A91" w:rsidRPr="00832D55">
        <w:rPr>
          <w:rFonts w:ascii="Times New Roman" w:hAnsi="Times New Roman" w:cs="Times New Roman"/>
          <w:color w:val="333333"/>
          <w:sz w:val="28"/>
          <w:szCs w:val="28"/>
          <w:lang w:val="en-GB"/>
        </w:rPr>
        <w:t xml:space="preserve">we </w:t>
      </w:r>
      <w:r w:rsidRPr="00832D55">
        <w:rPr>
          <w:rFonts w:ascii="Times New Roman" w:hAnsi="Times New Roman" w:cs="Times New Roman"/>
          <w:color w:val="333333"/>
          <w:sz w:val="28"/>
          <w:szCs w:val="28"/>
          <w:lang w:val="en-GB"/>
        </w:rPr>
        <w:t xml:space="preserve">feel </w:t>
      </w:r>
      <w:r w:rsidR="00296018" w:rsidRPr="00832D55">
        <w:rPr>
          <w:rFonts w:ascii="Times New Roman" w:hAnsi="Times New Roman" w:cs="Times New Roman"/>
          <w:color w:val="333333"/>
          <w:sz w:val="28"/>
          <w:szCs w:val="28"/>
          <w:lang w:val="en-GB"/>
        </w:rPr>
        <w:t>will ensure a more democratic choice for members in future leadership elections, increase membership representation on the NEC, and address discrimination in our party. All other rule changes were remitted by delegates on the assurance that they will be addressed in the upcoming party review, except for the rule change on contemporary motions by Brighton Pavilion, which was defeated despite having two thirds’ of support from the CLP Section.</w:t>
      </w:r>
      <w:r w:rsidRPr="00832D55">
        <w:rPr>
          <w:rFonts w:ascii="Times New Roman" w:hAnsi="Times New Roman" w:cs="Times New Roman"/>
          <w:color w:val="333333"/>
          <w:sz w:val="28"/>
          <w:szCs w:val="28"/>
          <w:lang w:val="en-GB"/>
        </w:rPr>
        <w:t xml:space="preserve"> This is one of the hard parts about conference, where all delegates may be of one mind but they can be defeated by the votes of the unions. </w:t>
      </w:r>
    </w:p>
    <w:p w14:paraId="0C0FD605" w14:textId="77777777" w:rsidR="00E03635" w:rsidRPr="00832D55" w:rsidRDefault="00680935" w:rsidP="00680935">
      <w:pPr>
        <w:spacing w:before="100" w:beforeAutospacing="1" w:after="240" w:line="240" w:lineRule="auto"/>
        <w:rPr>
          <w:rFonts w:ascii="Times New Roman" w:hAnsi="Times New Roman" w:cs="Times New Roman"/>
          <w:color w:val="333333"/>
          <w:sz w:val="28"/>
          <w:szCs w:val="28"/>
          <w:lang w:val="en-GB"/>
        </w:rPr>
      </w:pPr>
      <w:r w:rsidRPr="00832D55">
        <w:rPr>
          <w:rFonts w:ascii="Times New Roman" w:hAnsi="Times New Roman" w:cs="Times New Roman"/>
          <w:color w:val="333333"/>
          <w:sz w:val="28"/>
          <w:szCs w:val="28"/>
          <w:lang w:val="en-GB"/>
        </w:rPr>
        <w:t>In addition, the NEC announced that there will be a review covering various areas of party reform, including the policy making process, BAME Labour, Young Labour, local government, and regional structures among others. This review will be completed in time for next year’s Conference</w:t>
      </w:r>
      <w:r w:rsidR="00E03635" w:rsidRPr="00832D55">
        <w:rPr>
          <w:rFonts w:ascii="Times New Roman" w:hAnsi="Times New Roman" w:cs="Times New Roman"/>
          <w:color w:val="333333"/>
          <w:sz w:val="28"/>
          <w:szCs w:val="28"/>
          <w:lang w:val="en-GB"/>
        </w:rPr>
        <w:t>.</w:t>
      </w:r>
    </w:p>
    <w:p w14:paraId="56924479" w14:textId="77777777" w:rsidR="00680935" w:rsidRPr="00832D55" w:rsidRDefault="00680935" w:rsidP="00296018">
      <w:pPr>
        <w:spacing w:before="100" w:beforeAutospacing="1" w:after="240" w:line="240" w:lineRule="auto"/>
        <w:rPr>
          <w:rFonts w:ascii="Times New Roman" w:hAnsi="Times New Roman" w:cs="Times New Roman"/>
          <w:color w:val="333333"/>
          <w:sz w:val="28"/>
          <w:szCs w:val="28"/>
          <w:lang w:val="en-GB"/>
          <w:rPrChange w:id="12" w:author="P Mosteshar-Gharai" w:date="2017-10-12T21:02:00Z">
            <w:rPr>
              <w:rFonts w:ascii="Times New Roman" w:hAnsi="Times New Roman" w:cs="Times New Roman"/>
              <w:color w:val="333333"/>
              <w:sz w:val="24"/>
              <w:szCs w:val="24"/>
              <w:lang w:val="en-GB"/>
            </w:rPr>
          </w:rPrChange>
        </w:rPr>
      </w:pPr>
    </w:p>
    <w:p w14:paraId="4459BAD0" w14:textId="77777777" w:rsidR="00296018" w:rsidRPr="00832D55" w:rsidRDefault="00296018" w:rsidP="00296018">
      <w:pPr>
        <w:spacing w:before="100" w:beforeAutospacing="1" w:after="240" w:line="240" w:lineRule="auto"/>
        <w:rPr>
          <w:rFonts w:ascii="Times New Roman" w:hAnsi="Times New Roman" w:cs="Times New Roman"/>
          <w:color w:val="333333"/>
          <w:sz w:val="28"/>
          <w:szCs w:val="28"/>
          <w:lang w:val="en-GB"/>
          <w:rPrChange w:id="13" w:author="P Mosteshar-Gharai" w:date="2017-10-12T21:02:00Z">
            <w:rPr>
              <w:rFonts w:ascii="Times New Roman" w:hAnsi="Times New Roman" w:cs="Times New Roman"/>
              <w:color w:val="333333"/>
              <w:sz w:val="24"/>
              <w:szCs w:val="24"/>
              <w:lang w:val="en-GB"/>
            </w:rPr>
          </w:rPrChange>
        </w:rPr>
      </w:pPr>
      <w:r w:rsidRPr="00832D55">
        <w:rPr>
          <w:rFonts w:ascii="Times New Roman" w:hAnsi="Times New Roman" w:cs="Times New Roman"/>
          <w:b/>
          <w:bCs/>
          <w:color w:val="333333"/>
          <w:sz w:val="28"/>
          <w:szCs w:val="28"/>
          <w:lang w:val="en-GB"/>
          <w:rPrChange w:id="14" w:author="P Mosteshar-Gharai" w:date="2017-10-12T21:02:00Z">
            <w:rPr>
              <w:rFonts w:ascii="Times New Roman" w:hAnsi="Times New Roman" w:cs="Times New Roman"/>
              <w:b/>
              <w:bCs/>
              <w:color w:val="333333"/>
              <w:sz w:val="24"/>
              <w:szCs w:val="24"/>
              <w:lang w:val="en-GB"/>
            </w:rPr>
          </w:rPrChange>
        </w:rPr>
        <w:t>NCC Ballot</w:t>
      </w:r>
    </w:p>
    <w:p w14:paraId="416083C5" w14:textId="77777777" w:rsidR="00296018" w:rsidRPr="00832D55" w:rsidRDefault="00296018" w:rsidP="00296018">
      <w:pPr>
        <w:spacing w:before="100" w:beforeAutospacing="1" w:after="240" w:line="240" w:lineRule="auto"/>
        <w:rPr>
          <w:rFonts w:ascii="Times New Roman" w:hAnsi="Times New Roman" w:cs="Times New Roman"/>
          <w:color w:val="333333"/>
          <w:sz w:val="28"/>
          <w:szCs w:val="28"/>
          <w:lang w:val="en-GB"/>
        </w:rPr>
      </w:pPr>
      <w:r w:rsidRPr="00832D55">
        <w:rPr>
          <w:rFonts w:ascii="Times New Roman" w:hAnsi="Times New Roman" w:cs="Times New Roman"/>
          <w:color w:val="333333"/>
          <w:sz w:val="28"/>
          <w:szCs w:val="28"/>
          <w:lang w:val="en-GB"/>
        </w:rPr>
        <w:t xml:space="preserve">The NCC Ballot saw a massive victory for Emina Ibrahim and Anna Dyer, the candidates supported by the CLPD. They got 70 percent of the overall votes between them, and having consulted with comrades before going </w:t>
      </w:r>
      <w:bookmarkStart w:id="15" w:name="_GoBack"/>
      <w:bookmarkEnd w:id="15"/>
      <w:r w:rsidRPr="00832D55">
        <w:rPr>
          <w:rFonts w:ascii="Times New Roman" w:hAnsi="Times New Roman" w:cs="Times New Roman"/>
          <w:color w:val="333333"/>
          <w:sz w:val="28"/>
          <w:szCs w:val="28"/>
          <w:lang w:val="en-GB"/>
        </w:rPr>
        <w:t>to conference I felt that these candidates were outstanding and best reflected the hopes of the membership.</w:t>
      </w:r>
    </w:p>
    <w:p w14:paraId="2EABFDF9" w14:textId="77777777" w:rsidR="00296018" w:rsidRPr="00832D55" w:rsidRDefault="00296018" w:rsidP="00296018">
      <w:pPr>
        <w:spacing w:before="100" w:beforeAutospacing="1" w:after="240" w:line="240" w:lineRule="auto"/>
        <w:rPr>
          <w:rFonts w:ascii="Times New Roman" w:hAnsi="Times New Roman" w:cs="Times New Roman"/>
          <w:color w:val="333333"/>
          <w:sz w:val="28"/>
          <w:szCs w:val="28"/>
          <w:lang w:val="en-GB"/>
        </w:rPr>
      </w:pPr>
      <w:r w:rsidRPr="00832D55">
        <w:rPr>
          <w:rFonts w:ascii="Times New Roman" w:hAnsi="Times New Roman" w:cs="Times New Roman"/>
          <w:b/>
          <w:bCs/>
          <w:color w:val="333333"/>
          <w:sz w:val="28"/>
          <w:szCs w:val="28"/>
          <w:lang w:val="en-GB"/>
        </w:rPr>
        <w:t>Composites and References Back</w:t>
      </w:r>
      <w:r w:rsidRPr="00832D55">
        <w:rPr>
          <w:rFonts w:ascii="Times New Roman" w:hAnsi="Times New Roman" w:cs="Times New Roman"/>
          <w:color w:val="333333"/>
          <w:sz w:val="28"/>
          <w:szCs w:val="28"/>
          <w:lang w:val="en-GB"/>
        </w:rPr>
        <w:br/>
      </w:r>
      <w:r w:rsidRPr="00832D55">
        <w:rPr>
          <w:rFonts w:ascii="Times New Roman" w:hAnsi="Times New Roman" w:cs="Times New Roman"/>
          <w:color w:val="333333"/>
          <w:sz w:val="28"/>
          <w:szCs w:val="28"/>
          <w:lang w:val="en-GB"/>
        </w:rPr>
        <w:br/>
        <w:t>In addition</w:t>
      </w:r>
      <w:r w:rsidR="00D25C48" w:rsidRPr="00832D55">
        <w:rPr>
          <w:rFonts w:ascii="Times New Roman" w:hAnsi="Times New Roman" w:cs="Times New Roman"/>
          <w:color w:val="333333"/>
          <w:sz w:val="28"/>
          <w:szCs w:val="28"/>
          <w:lang w:val="en-GB"/>
        </w:rPr>
        <w:t xml:space="preserve"> to the NHS</w:t>
      </w:r>
      <w:r w:rsidRPr="00832D55">
        <w:rPr>
          <w:rFonts w:ascii="Times New Roman" w:hAnsi="Times New Roman" w:cs="Times New Roman"/>
          <w:color w:val="333333"/>
          <w:sz w:val="28"/>
          <w:szCs w:val="28"/>
          <w:lang w:val="en-GB"/>
        </w:rPr>
        <w:t xml:space="preserve">, Conference passed composites on the Social Care, Housing, Rail, and the Grenfell Fire, and there were two successful references back on the National Policy Forum Report in the sections covering education and health policy. </w:t>
      </w:r>
      <w:r w:rsidR="00D25C48" w:rsidRPr="00832D55">
        <w:rPr>
          <w:rFonts w:ascii="Times New Roman" w:hAnsi="Times New Roman" w:cs="Times New Roman"/>
          <w:color w:val="333333"/>
          <w:sz w:val="28"/>
          <w:szCs w:val="28"/>
          <w:lang w:val="en-GB"/>
        </w:rPr>
        <w:t>T</w:t>
      </w:r>
      <w:r w:rsidRPr="00832D55">
        <w:rPr>
          <w:rFonts w:ascii="Times New Roman" w:hAnsi="Times New Roman" w:cs="Times New Roman"/>
          <w:color w:val="333333"/>
          <w:sz w:val="28"/>
          <w:szCs w:val="28"/>
          <w:lang w:val="en-GB"/>
        </w:rPr>
        <w:t>hese sections will be returned to the NPF for redrafting. Most importantly of all, they have sent out a strong signal that Labour Party members want to see radical, progressive policies embedded in the Labour Party, and want a greater say in policymaking.</w:t>
      </w:r>
    </w:p>
    <w:p w14:paraId="5123937D" w14:textId="3AE47E8D" w:rsidR="00D17D48" w:rsidRPr="00832D55" w:rsidRDefault="00D17D48" w:rsidP="00D17D48">
      <w:pPr>
        <w:spacing w:after="0" w:line="240" w:lineRule="auto"/>
        <w:rPr>
          <w:rFonts w:ascii="Times New Roman" w:eastAsia="Times New Roman" w:hAnsi="Times New Roman" w:cs="Times New Roman"/>
          <w:color w:val="333333"/>
          <w:sz w:val="28"/>
          <w:szCs w:val="28"/>
          <w:shd w:val="clear" w:color="auto" w:fill="FFFFFF"/>
          <w:lang w:val="en-GB"/>
        </w:rPr>
      </w:pPr>
      <w:r w:rsidRPr="00832D55">
        <w:rPr>
          <w:rFonts w:ascii="Times New Roman" w:eastAsia="Times New Roman" w:hAnsi="Times New Roman" w:cs="Times New Roman"/>
          <w:color w:val="333333"/>
          <w:sz w:val="28"/>
          <w:szCs w:val="28"/>
          <w:shd w:val="clear" w:color="auto" w:fill="FFFFFF"/>
          <w:lang w:val="en-GB"/>
          <w:rPrChange w:id="16" w:author="P Mosteshar-Gharai" w:date="2017-10-12T21:02:00Z">
            <w:rPr>
              <w:rFonts w:ascii="Arial" w:eastAsia="Times New Roman" w:hAnsi="Arial" w:cs="Arial"/>
              <w:color w:val="333333"/>
              <w:sz w:val="27"/>
              <w:szCs w:val="27"/>
              <w:shd w:val="clear" w:color="auto" w:fill="FFFFFF"/>
              <w:lang w:val="en-GB"/>
            </w:rPr>
          </w:rPrChange>
        </w:rPr>
        <w:t>The delegate from Taunton Deane made a successful call for reference back on paragraphs of the National Policy Forum (NPF) report in the Work, Pensions, and Equality commis</w:t>
      </w:r>
      <w:r w:rsidR="0023208D" w:rsidRPr="00832D55">
        <w:rPr>
          <w:rFonts w:ascii="Times New Roman" w:eastAsia="Times New Roman" w:hAnsi="Times New Roman" w:cs="Times New Roman"/>
          <w:b/>
          <w:color w:val="333333"/>
          <w:sz w:val="28"/>
          <w:szCs w:val="28"/>
          <w:shd w:val="clear" w:color="auto" w:fill="FFFFFF"/>
          <w:lang w:val="en-GB"/>
          <w:rPrChange w:id="17" w:author="P Mosteshar-Gharai" w:date="2017-10-12T21:02:00Z">
            <w:rPr>
              <w:rFonts w:ascii="Arial" w:eastAsia="Times New Roman" w:hAnsi="Arial" w:cs="Arial"/>
              <w:b/>
              <w:color w:val="333333"/>
              <w:sz w:val="27"/>
              <w:szCs w:val="27"/>
              <w:shd w:val="clear" w:color="auto" w:fill="FFFFFF"/>
              <w:lang w:val="en-GB"/>
            </w:rPr>
          </w:rPrChange>
        </w:rPr>
        <w:t>s</w:t>
      </w:r>
      <w:r w:rsidRPr="00832D55">
        <w:rPr>
          <w:rFonts w:ascii="Times New Roman" w:eastAsia="Times New Roman" w:hAnsi="Times New Roman" w:cs="Times New Roman"/>
          <w:color w:val="333333"/>
          <w:sz w:val="28"/>
          <w:szCs w:val="28"/>
          <w:shd w:val="clear" w:color="auto" w:fill="FFFFFF"/>
          <w:lang w:val="en-GB"/>
          <w:rPrChange w:id="18" w:author="P Mosteshar-Gharai" w:date="2017-10-12T21:02:00Z">
            <w:rPr>
              <w:rFonts w:ascii="Arial" w:eastAsia="Times New Roman" w:hAnsi="Arial" w:cs="Arial"/>
              <w:color w:val="333333"/>
              <w:sz w:val="27"/>
              <w:szCs w:val="27"/>
              <w:shd w:val="clear" w:color="auto" w:fill="FFFFFF"/>
              <w:lang w:val="en-GB"/>
            </w:rPr>
          </w:rPrChange>
        </w:rPr>
        <w:t>ion (page 75). They argued that while the text expressed concern for the impacts of cuts to social security, it did not commit Labour to reversing those cuts. The reference back was voted through by Conference, meaning that the NPF will now reassess that part of the NPF. This is the first ever Conference where delegates have been able to call for reference back on specific parts of the NPF, meaning that members now have more of a say in policy making and can reject parts without throwing out the entire report – a fact that made del</w:t>
      </w:r>
      <w:r w:rsidR="0023208D" w:rsidRPr="00832D55">
        <w:rPr>
          <w:rFonts w:ascii="Times New Roman" w:eastAsia="Times New Roman" w:hAnsi="Times New Roman" w:cs="Times New Roman"/>
          <w:color w:val="333333"/>
          <w:sz w:val="28"/>
          <w:szCs w:val="28"/>
          <w:shd w:val="clear" w:color="auto" w:fill="FFFFFF"/>
          <w:lang w:val="en-GB"/>
          <w:rPrChange w:id="19" w:author="P Mosteshar-Gharai" w:date="2017-10-12T21:02:00Z">
            <w:rPr>
              <w:rFonts w:ascii="Arial" w:eastAsia="Times New Roman" w:hAnsi="Arial" w:cs="Arial"/>
              <w:color w:val="333333"/>
              <w:sz w:val="27"/>
              <w:szCs w:val="27"/>
              <w:shd w:val="clear" w:color="auto" w:fill="FFFFFF"/>
              <w:lang w:val="en-GB"/>
            </w:rPr>
          </w:rPrChange>
        </w:rPr>
        <w:t>e</w:t>
      </w:r>
      <w:r w:rsidRPr="00832D55">
        <w:rPr>
          <w:rFonts w:ascii="Times New Roman" w:eastAsia="Times New Roman" w:hAnsi="Times New Roman" w:cs="Times New Roman"/>
          <w:color w:val="333333"/>
          <w:sz w:val="28"/>
          <w:szCs w:val="28"/>
          <w:shd w:val="clear" w:color="auto" w:fill="FFFFFF"/>
          <w:lang w:val="en-GB"/>
          <w:rPrChange w:id="20" w:author="P Mosteshar-Gharai" w:date="2017-10-12T21:02:00Z">
            <w:rPr>
              <w:rFonts w:ascii="Arial" w:eastAsia="Times New Roman" w:hAnsi="Arial" w:cs="Arial"/>
              <w:color w:val="333333"/>
              <w:sz w:val="27"/>
              <w:szCs w:val="27"/>
              <w:shd w:val="clear" w:color="auto" w:fill="FFFFFF"/>
              <w:lang w:val="en-GB"/>
            </w:rPr>
          </w:rPrChange>
        </w:rPr>
        <w:t xml:space="preserve">gates less likely </w:t>
      </w:r>
      <w:r w:rsidRPr="00832D55">
        <w:rPr>
          <w:rFonts w:ascii="Times New Roman" w:eastAsia="Times New Roman" w:hAnsi="Times New Roman" w:cs="Times New Roman"/>
          <w:color w:val="333333"/>
          <w:sz w:val="28"/>
          <w:szCs w:val="28"/>
          <w:shd w:val="clear" w:color="auto" w:fill="FFFFFF"/>
          <w:lang w:val="en-GB"/>
        </w:rPr>
        <w:t>to take a stand in the past. This, i</w:t>
      </w:r>
      <w:r w:rsidR="00832D55">
        <w:rPr>
          <w:rFonts w:ascii="Times New Roman" w:eastAsia="Times New Roman" w:hAnsi="Times New Roman" w:cs="Times New Roman"/>
          <w:color w:val="333333"/>
          <w:sz w:val="28"/>
          <w:szCs w:val="28"/>
          <w:shd w:val="clear" w:color="auto" w:fill="FFFFFF"/>
          <w:lang w:val="en-GB"/>
        </w:rPr>
        <w:t>n</w:t>
      </w:r>
      <w:r w:rsidRPr="00832D55">
        <w:rPr>
          <w:rFonts w:ascii="Times New Roman" w:eastAsia="Times New Roman" w:hAnsi="Times New Roman" w:cs="Times New Roman"/>
          <w:color w:val="333333"/>
          <w:sz w:val="28"/>
          <w:szCs w:val="28"/>
          <w:shd w:val="clear" w:color="auto" w:fill="FFFFFF"/>
          <w:lang w:val="en-GB"/>
        </w:rPr>
        <w:t xml:space="preserve"> </w:t>
      </w:r>
      <w:r w:rsidR="00832D55">
        <w:rPr>
          <w:rFonts w:ascii="Times New Roman" w:eastAsia="Times New Roman" w:hAnsi="Times New Roman" w:cs="Times New Roman"/>
          <w:color w:val="333333"/>
          <w:sz w:val="28"/>
          <w:szCs w:val="28"/>
          <w:shd w:val="clear" w:color="auto" w:fill="FFFFFF"/>
          <w:lang w:val="en-GB"/>
        </w:rPr>
        <w:t>our</w:t>
      </w:r>
      <w:r w:rsidR="00832D55" w:rsidRPr="00832D55">
        <w:rPr>
          <w:rFonts w:ascii="Times New Roman" w:eastAsia="Times New Roman" w:hAnsi="Times New Roman" w:cs="Times New Roman"/>
          <w:color w:val="333333"/>
          <w:sz w:val="28"/>
          <w:szCs w:val="28"/>
          <w:shd w:val="clear" w:color="auto" w:fill="FFFFFF"/>
          <w:lang w:val="en-GB"/>
        </w:rPr>
        <w:t xml:space="preserve"> </w:t>
      </w:r>
      <w:r w:rsidRPr="00832D55">
        <w:rPr>
          <w:rFonts w:ascii="Times New Roman" w:eastAsia="Times New Roman" w:hAnsi="Times New Roman" w:cs="Times New Roman"/>
          <w:color w:val="333333"/>
          <w:sz w:val="28"/>
          <w:szCs w:val="28"/>
          <w:shd w:val="clear" w:color="auto" w:fill="FFFFFF"/>
          <w:lang w:val="en-GB"/>
        </w:rPr>
        <w:t xml:space="preserve">humble opinion, is a historic breakthrough for the democratic processes in the Party. </w:t>
      </w:r>
      <w:r w:rsidR="00832D55">
        <w:rPr>
          <w:rFonts w:ascii="Times New Roman" w:eastAsia="Times New Roman" w:hAnsi="Times New Roman" w:cs="Times New Roman"/>
          <w:color w:val="333333"/>
          <w:sz w:val="28"/>
          <w:szCs w:val="28"/>
          <w:shd w:val="clear" w:color="auto" w:fill="FFFFFF"/>
          <w:lang w:val="en-GB"/>
        </w:rPr>
        <w:t>We were</w:t>
      </w:r>
      <w:r w:rsidRPr="00832D55">
        <w:rPr>
          <w:rFonts w:ascii="Times New Roman" w:eastAsia="Times New Roman" w:hAnsi="Times New Roman" w:cs="Times New Roman"/>
          <w:color w:val="333333"/>
          <w:sz w:val="28"/>
          <w:szCs w:val="28"/>
          <w:shd w:val="clear" w:color="auto" w:fill="FFFFFF"/>
          <w:lang w:val="en-GB"/>
        </w:rPr>
        <w:t xml:space="preserve"> proud to be part of it and </w:t>
      </w:r>
      <w:r w:rsidR="00832D55">
        <w:rPr>
          <w:rFonts w:ascii="Times New Roman" w:eastAsia="Times New Roman" w:hAnsi="Times New Roman" w:cs="Times New Roman"/>
          <w:color w:val="333333"/>
          <w:sz w:val="28"/>
          <w:szCs w:val="28"/>
          <w:shd w:val="clear" w:color="auto" w:fill="FFFFFF"/>
          <w:lang w:val="en-GB"/>
        </w:rPr>
        <w:t>we were</w:t>
      </w:r>
      <w:r w:rsidRPr="00832D55">
        <w:rPr>
          <w:rFonts w:ascii="Times New Roman" w:eastAsia="Times New Roman" w:hAnsi="Times New Roman" w:cs="Times New Roman"/>
          <w:color w:val="333333"/>
          <w:sz w:val="28"/>
          <w:szCs w:val="28"/>
          <w:shd w:val="clear" w:color="auto" w:fill="FFFFFF"/>
          <w:lang w:val="en-GB"/>
        </w:rPr>
        <w:t xml:space="preserve"> in full agreement with the majority of my comrades on the floor.</w:t>
      </w:r>
    </w:p>
    <w:p w14:paraId="7CCCEDA2" w14:textId="77777777" w:rsidR="003E393A" w:rsidRDefault="003E393A">
      <w:pPr>
        <w:rPr>
          <w:rFonts w:ascii="Times New Roman" w:hAnsi="Times New Roman" w:cs="Times New Roman"/>
          <w:i/>
          <w:sz w:val="28"/>
          <w:szCs w:val="28"/>
          <w:lang w:val="en-GB"/>
        </w:rPr>
      </w:pPr>
    </w:p>
    <w:p w14:paraId="758C1450" w14:textId="0041F126" w:rsidR="001A0A91" w:rsidRPr="00832D55" w:rsidRDefault="001A0A91">
      <w:pPr>
        <w:rPr>
          <w:rFonts w:ascii="Times New Roman" w:hAnsi="Times New Roman" w:cs="Times New Roman"/>
          <w:i/>
          <w:sz w:val="28"/>
          <w:szCs w:val="28"/>
          <w:lang w:val="en-GB"/>
        </w:rPr>
      </w:pPr>
      <w:r w:rsidRPr="00832D55">
        <w:rPr>
          <w:rFonts w:ascii="Times New Roman" w:hAnsi="Times New Roman" w:cs="Times New Roman"/>
          <w:i/>
          <w:sz w:val="28"/>
          <w:szCs w:val="28"/>
          <w:lang w:val="en-GB"/>
        </w:rPr>
        <w:t>Cherry Comments:</w:t>
      </w:r>
    </w:p>
    <w:p w14:paraId="4E8BD8D6" w14:textId="19F442FE" w:rsidR="005A2F95" w:rsidRPr="00832D55" w:rsidRDefault="00B80504">
      <w:pPr>
        <w:rPr>
          <w:rFonts w:ascii="Times New Roman" w:hAnsi="Times New Roman" w:cs="Times New Roman"/>
          <w:i/>
          <w:sz w:val="28"/>
          <w:szCs w:val="28"/>
          <w:lang w:val="en-GB"/>
        </w:rPr>
      </w:pPr>
      <w:r w:rsidRPr="00832D55">
        <w:rPr>
          <w:rFonts w:ascii="Times New Roman" w:hAnsi="Times New Roman" w:cs="Times New Roman"/>
          <w:i/>
          <w:sz w:val="28"/>
          <w:szCs w:val="28"/>
          <w:lang w:val="en-GB"/>
        </w:rPr>
        <w:t xml:space="preserve">Although I was disappointed that some of the rule changes did not go as far as I would have wanted, I voted along party lines and was very cognisant that I was there to represent Oxford West and Abingdon. It might be a good idea to form a group to brief delegates on the stance of the CLP in future if we continue to just send one delegate. When you are </w:t>
      </w:r>
      <w:r w:rsidR="005A2F95" w:rsidRPr="00832D55">
        <w:rPr>
          <w:rFonts w:ascii="Times New Roman" w:hAnsi="Times New Roman" w:cs="Times New Roman"/>
          <w:i/>
          <w:sz w:val="28"/>
          <w:szCs w:val="28"/>
          <w:lang w:val="en-GB"/>
        </w:rPr>
        <w:t>at conference there is so much coming at you and you are asked to make important decisions all the time so some local statement of intentions and beliefs might be useful and facilitate real democracy.</w:t>
      </w:r>
    </w:p>
    <w:p w14:paraId="3844B52C" w14:textId="011E7B92" w:rsidR="00D17D48" w:rsidRDefault="00D17D48">
      <w:pPr>
        <w:rPr>
          <w:ins w:id="21" w:author="P Mosteshar-Gharai" w:date="2017-10-12T21:04:00Z"/>
          <w:rFonts w:ascii="Times New Roman" w:hAnsi="Times New Roman" w:cs="Times New Roman"/>
          <w:sz w:val="28"/>
          <w:szCs w:val="28"/>
          <w:lang w:val="en-GB"/>
        </w:rPr>
      </w:pPr>
      <w:r>
        <w:rPr>
          <w:rFonts w:ascii="Times New Roman" w:hAnsi="Times New Roman" w:cs="Times New Roman"/>
          <w:sz w:val="28"/>
          <w:szCs w:val="28"/>
          <w:lang w:val="en-GB"/>
        </w:rPr>
        <w:t>Some of the best moments were the speeches by Dennis Skinner</w:t>
      </w:r>
      <w:r w:rsidR="006B401C">
        <w:rPr>
          <w:rFonts w:ascii="Times New Roman" w:hAnsi="Times New Roman" w:cs="Times New Roman"/>
          <w:sz w:val="28"/>
          <w:szCs w:val="28"/>
          <w:lang w:val="en-GB"/>
        </w:rPr>
        <w:t>. Emily Thornberry, who surely has a second career in stand up comedy waiting for her if she ever tires of politics,</w:t>
      </w:r>
      <w:r>
        <w:rPr>
          <w:rFonts w:ascii="Times New Roman" w:hAnsi="Times New Roman" w:cs="Times New Roman"/>
          <w:sz w:val="28"/>
          <w:szCs w:val="28"/>
          <w:lang w:val="en-GB"/>
        </w:rPr>
        <w:t xml:space="preserve"> and the People’s Chancellor who was charming in person. By the final day, </w:t>
      </w:r>
      <w:r w:rsidR="005C1D3E">
        <w:rPr>
          <w:rFonts w:ascii="Times New Roman" w:hAnsi="Times New Roman" w:cs="Times New Roman"/>
          <w:sz w:val="28"/>
          <w:szCs w:val="28"/>
          <w:lang w:val="en-GB"/>
        </w:rPr>
        <w:t>many of us, includin</w:t>
      </w:r>
      <w:r>
        <w:rPr>
          <w:rFonts w:ascii="Times New Roman" w:hAnsi="Times New Roman" w:cs="Times New Roman"/>
          <w:sz w:val="28"/>
          <w:szCs w:val="28"/>
          <w:lang w:val="en-GB"/>
        </w:rPr>
        <w:t xml:space="preserve">g Jeremy Corbyn, were hoping that someone would come up with an alternative chant to </w:t>
      </w:r>
      <w:r w:rsidR="005C1D3E">
        <w:rPr>
          <w:rFonts w:ascii="Times New Roman" w:hAnsi="Times New Roman" w:cs="Times New Roman"/>
          <w:sz w:val="28"/>
          <w:szCs w:val="28"/>
          <w:lang w:val="en-GB"/>
        </w:rPr>
        <w:t xml:space="preserve">“Oh Jeremy Corbyn”, and we were rewarded as we left conference chanting Power to the People. </w:t>
      </w:r>
      <w:r w:rsidR="001A0A91">
        <w:rPr>
          <w:rFonts w:ascii="Times New Roman" w:hAnsi="Times New Roman" w:cs="Times New Roman"/>
          <w:sz w:val="28"/>
          <w:szCs w:val="28"/>
          <w:lang w:val="en-GB"/>
        </w:rPr>
        <w:lastRenderedPageBreak/>
        <w:t xml:space="preserve">We </w:t>
      </w:r>
      <w:r w:rsidR="005C1D3E">
        <w:rPr>
          <w:rFonts w:ascii="Times New Roman" w:hAnsi="Times New Roman" w:cs="Times New Roman"/>
          <w:sz w:val="28"/>
          <w:szCs w:val="28"/>
          <w:lang w:val="en-GB"/>
        </w:rPr>
        <w:t>cannot adequate</w:t>
      </w:r>
      <w:r w:rsidR="0023208D">
        <w:rPr>
          <w:rFonts w:ascii="Times New Roman" w:hAnsi="Times New Roman" w:cs="Times New Roman"/>
          <w:sz w:val="28"/>
          <w:szCs w:val="28"/>
          <w:lang w:val="en-GB"/>
        </w:rPr>
        <w:t>ly</w:t>
      </w:r>
      <w:r w:rsidR="005C1D3E">
        <w:rPr>
          <w:rFonts w:ascii="Times New Roman" w:hAnsi="Times New Roman" w:cs="Times New Roman"/>
          <w:sz w:val="28"/>
          <w:szCs w:val="28"/>
          <w:lang w:val="en-GB"/>
        </w:rPr>
        <w:t xml:space="preserve"> convey the ecstasy, almost rapture, on that conference floor from the first minute to the last</w:t>
      </w:r>
      <w:r w:rsidR="0023208D">
        <w:rPr>
          <w:rFonts w:ascii="Times New Roman" w:hAnsi="Times New Roman" w:cs="Times New Roman"/>
          <w:sz w:val="28"/>
          <w:szCs w:val="28"/>
          <w:lang w:val="en-GB"/>
        </w:rPr>
        <w:t>.</w:t>
      </w:r>
    </w:p>
    <w:p w14:paraId="3EE72569" w14:textId="49555BCD" w:rsidR="008B3EAC" w:rsidRPr="00D25C48" w:rsidRDefault="0023208D">
      <w:pPr>
        <w:rPr>
          <w:rFonts w:ascii="Times New Roman" w:hAnsi="Times New Roman" w:cs="Times New Roman"/>
          <w:sz w:val="28"/>
          <w:szCs w:val="28"/>
          <w:lang w:val="en-GB"/>
        </w:rPr>
      </w:pPr>
      <w:r w:rsidRPr="00D25C48">
        <w:rPr>
          <w:rFonts w:ascii="Times New Roman" w:hAnsi="Times New Roman" w:cs="Times New Roman"/>
          <w:sz w:val="28"/>
          <w:szCs w:val="28"/>
          <w:lang w:val="en-GB"/>
        </w:rPr>
        <w:t>Jewish Voices for Labour</w:t>
      </w:r>
      <w:r w:rsidR="001A0A91">
        <w:rPr>
          <w:rFonts w:ascii="Times New Roman" w:hAnsi="Times New Roman" w:cs="Times New Roman"/>
          <w:sz w:val="28"/>
          <w:szCs w:val="28"/>
          <w:lang w:val="en-GB"/>
        </w:rPr>
        <w:t>: Cherry</w:t>
      </w:r>
    </w:p>
    <w:p w14:paraId="44931179" w14:textId="77777777" w:rsidR="00680935" w:rsidRDefault="008B3EAC">
      <w:pPr>
        <w:rPr>
          <w:rFonts w:ascii="Times New Roman" w:hAnsi="Times New Roman" w:cs="Times New Roman"/>
          <w:sz w:val="28"/>
          <w:szCs w:val="28"/>
          <w:lang w:val="en-GB"/>
        </w:rPr>
      </w:pPr>
      <w:r w:rsidRPr="00D25C48">
        <w:rPr>
          <w:rFonts w:ascii="Times New Roman" w:hAnsi="Times New Roman" w:cs="Times New Roman"/>
          <w:sz w:val="28"/>
          <w:szCs w:val="28"/>
          <w:lang w:val="en-GB"/>
        </w:rPr>
        <w:t>I also attended a meeting where a new voi</w:t>
      </w:r>
      <w:r w:rsidR="003328B5" w:rsidRPr="00D25C48">
        <w:rPr>
          <w:rFonts w:ascii="Times New Roman" w:hAnsi="Times New Roman" w:cs="Times New Roman"/>
          <w:sz w:val="28"/>
          <w:szCs w:val="28"/>
          <w:lang w:val="en-GB"/>
        </w:rPr>
        <w:t>ce in our party was launched. Th</w:t>
      </w:r>
      <w:r w:rsidRPr="00D25C48">
        <w:rPr>
          <w:rFonts w:ascii="Times New Roman" w:hAnsi="Times New Roman" w:cs="Times New Roman"/>
          <w:sz w:val="28"/>
          <w:szCs w:val="28"/>
          <w:lang w:val="en-GB"/>
        </w:rPr>
        <w:t>is was the first meeting of Jewish Voices for Labour</w:t>
      </w:r>
      <w:r w:rsidR="003328B5" w:rsidRPr="00D25C48">
        <w:rPr>
          <w:rFonts w:ascii="Times New Roman" w:hAnsi="Times New Roman" w:cs="Times New Roman"/>
          <w:sz w:val="28"/>
          <w:szCs w:val="28"/>
          <w:lang w:val="en-GB"/>
        </w:rPr>
        <w:t xml:space="preserve">, a </w:t>
      </w:r>
      <w:r w:rsidR="005A2F95" w:rsidRPr="00D25C48">
        <w:rPr>
          <w:rFonts w:ascii="Times New Roman" w:hAnsi="Times New Roman" w:cs="Times New Roman"/>
          <w:sz w:val="28"/>
          <w:szCs w:val="28"/>
          <w:lang w:val="en-GB"/>
        </w:rPr>
        <w:t>network of Jewish members of the Labour Party</w:t>
      </w:r>
      <w:r w:rsidR="003328B5" w:rsidRPr="00D25C48">
        <w:rPr>
          <w:rFonts w:ascii="Times New Roman" w:hAnsi="Times New Roman" w:cs="Times New Roman"/>
          <w:sz w:val="28"/>
          <w:szCs w:val="28"/>
          <w:lang w:val="en-GB"/>
        </w:rPr>
        <w:t>. There were some very impressive speakers</w:t>
      </w:r>
      <w:r w:rsidR="0061638A" w:rsidRPr="00D25C48">
        <w:rPr>
          <w:rFonts w:ascii="Times New Roman" w:hAnsi="Times New Roman" w:cs="Times New Roman"/>
          <w:sz w:val="28"/>
          <w:szCs w:val="28"/>
          <w:lang w:val="en-GB"/>
        </w:rPr>
        <w:t xml:space="preserve">, and </w:t>
      </w:r>
      <w:r w:rsidR="0061638A" w:rsidRPr="00D25C48">
        <w:rPr>
          <w:rFonts w:ascii="Times New Roman" w:eastAsia="Times New Roman" w:hAnsi="Times New Roman" w:cs="Times New Roman"/>
          <w:sz w:val="28"/>
          <w:szCs w:val="28"/>
        </w:rPr>
        <w:t xml:space="preserve">Naomi Wimborne-Idrissi emerged in this meeting, at Women’s Conference and in the main conference as a strong voice for human rights and justice and outshone the three men who launched the new group – Sir Stephen Sedley, retired Court of Appeal judge; Oxford professor Avi Shlaim, a renowned academic on international relations; and David Rosenberg, a leading Jewish Socialist. </w:t>
      </w:r>
      <w:r w:rsidR="003328B5" w:rsidRPr="00D25C48">
        <w:rPr>
          <w:rFonts w:ascii="Times New Roman" w:hAnsi="Times New Roman" w:cs="Times New Roman"/>
          <w:sz w:val="28"/>
          <w:szCs w:val="28"/>
          <w:lang w:val="en-GB"/>
        </w:rPr>
        <w:t xml:space="preserve">The meeting had been booked for another hotel in a smaller room, but the hotel had cancelled at the last meeting after anonymous threats that there would be </w:t>
      </w:r>
      <w:r w:rsidR="005A2F95" w:rsidRPr="00D25C48">
        <w:rPr>
          <w:rFonts w:ascii="Times New Roman" w:hAnsi="Times New Roman" w:cs="Times New Roman"/>
          <w:sz w:val="28"/>
          <w:szCs w:val="28"/>
          <w:lang w:val="en-GB"/>
        </w:rPr>
        <w:t>demonstrations</w:t>
      </w:r>
      <w:r w:rsidR="003328B5" w:rsidRPr="00D25C48">
        <w:rPr>
          <w:rFonts w:ascii="Times New Roman" w:hAnsi="Times New Roman" w:cs="Times New Roman"/>
          <w:sz w:val="28"/>
          <w:szCs w:val="28"/>
          <w:lang w:val="en-GB"/>
        </w:rPr>
        <w:t xml:space="preserve"> outside the hotel and that the hotel would be given bad reviews on tripadvisor on the grounds of anti-semitism. In the end the larger room was packed, there was no r</w:t>
      </w:r>
      <w:r w:rsidR="00357942" w:rsidRPr="00D25C48">
        <w:rPr>
          <w:rFonts w:ascii="Times New Roman" w:hAnsi="Times New Roman" w:cs="Times New Roman"/>
          <w:sz w:val="28"/>
          <w:szCs w:val="28"/>
          <w:lang w:val="en-GB"/>
        </w:rPr>
        <w:t>oom to drop a pin, and many Jew</w:t>
      </w:r>
      <w:r w:rsidR="003328B5" w:rsidRPr="00D25C48">
        <w:rPr>
          <w:rFonts w:ascii="Times New Roman" w:hAnsi="Times New Roman" w:cs="Times New Roman"/>
          <w:sz w:val="28"/>
          <w:szCs w:val="28"/>
          <w:lang w:val="en-GB"/>
        </w:rPr>
        <w:t xml:space="preserve">ish voices </w:t>
      </w:r>
      <w:r w:rsidR="00357942" w:rsidRPr="00D25C48">
        <w:rPr>
          <w:rFonts w:ascii="Times New Roman" w:hAnsi="Times New Roman" w:cs="Times New Roman"/>
          <w:sz w:val="28"/>
          <w:szCs w:val="28"/>
          <w:lang w:val="en-GB"/>
        </w:rPr>
        <w:t>comrades spoke out about their voices being hijacked to protect Israel and to create this idea of anti-semitism in the party.</w:t>
      </w:r>
    </w:p>
    <w:p w14:paraId="5912311D" w14:textId="77777777" w:rsidR="00680935" w:rsidRDefault="00680935">
      <w:pPr>
        <w:rPr>
          <w:rFonts w:ascii="Times New Roman" w:hAnsi="Times New Roman" w:cs="Times New Roman"/>
          <w:sz w:val="28"/>
          <w:szCs w:val="28"/>
          <w:lang w:val="en-GB"/>
        </w:rPr>
      </w:pPr>
    </w:p>
    <w:p w14:paraId="29F2FD6D" w14:textId="77777777" w:rsidR="008B3EAC" w:rsidRPr="00D25C48" w:rsidRDefault="00357942">
      <w:pPr>
        <w:rPr>
          <w:rFonts w:ascii="Times New Roman" w:hAnsi="Times New Roman" w:cs="Times New Roman"/>
          <w:sz w:val="28"/>
          <w:szCs w:val="28"/>
          <w:lang w:val="en-GB"/>
        </w:rPr>
      </w:pPr>
      <w:r w:rsidRPr="00D25C48">
        <w:rPr>
          <w:rFonts w:ascii="Times New Roman" w:hAnsi="Times New Roman" w:cs="Times New Roman"/>
          <w:sz w:val="28"/>
          <w:szCs w:val="28"/>
          <w:lang w:val="en-GB"/>
        </w:rPr>
        <w:t xml:space="preserve"> After some very inspiring speeches, a voice came from the back, it was </w:t>
      </w:r>
      <w:r w:rsidR="0061638A" w:rsidRPr="00D25C48">
        <w:rPr>
          <w:rFonts w:ascii="Times New Roman" w:hAnsi="Times New Roman" w:cs="Times New Roman"/>
          <w:sz w:val="28"/>
          <w:szCs w:val="28"/>
          <w:lang w:val="en-GB"/>
        </w:rPr>
        <w:t xml:space="preserve">Len McCluskey </w:t>
      </w:r>
      <w:r w:rsidRPr="00D25C48">
        <w:rPr>
          <w:rFonts w:ascii="Times New Roman" w:hAnsi="Times New Roman" w:cs="Times New Roman"/>
          <w:sz w:val="28"/>
          <w:szCs w:val="28"/>
          <w:lang w:val="en-GB"/>
        </w:rPr>
        <w:t xml:space="preserve">who made a short speech in support and asked to be allowed to affiliate his Union. After this </w:t>
      </w:r>
      <w:r w:rsidRPr="001A0A91">
        <w:rPr>
          <w:rStyle w:val="Emphasis"/>
          <w:rFonts w:ascii="Times New Roman" w:eastAsia="Times New Roman" w:hAnsi="Times New Roman" w:cs="Times New Roman"/>
          <w:i w:val="0"/>
          <w:sz w:val="28"/>
          <w:szCs w:val="28"/>
        </w:rPr>
        <w:t>Tosh McDonald</w:t>
      </w:r>
      <w:r w:rsidRPr="00D25C48">
        <w:rPr>
          <w:rStyle w:val="st"/>
          <w:rFonts w:ascii="Times New Roman" w:eastAsia="Times New Roman" w:hAnsi="Times New Roman" w:cs="Times New Roman"/>
          <w:sz w:val="28"/>
          <w:szCs w:val="28"/>
        </w:rPr>
        <w:t xml:space="preserve"> </w:t>
      </w:r>
      <w:r w:rsidRPr="00D25C48">
        <w:rPr>
          <w:rFonts w:ascii="Times New Roman" w:hAnsi="Times New Roman" w:cs="Times New Roman"/>
          <w:sz w:val="28"/>
          <w:szCs w:val="28"/>
          <w:lang w:val="en-GB"/>
        </w:rPr>
        <w:t xml:space="preserve">the leader of Aslef stood up and gave a roof-raising speech in support and also asked </w:t>
      </w:r>
      <w:r w:rsidR="00374315" w:rsidRPr="00D25C48">
        <w:rPr>
          <w:rFonts w:ascii="Times New Roman" w:hAnsi="Times New Roman" w:cs="Times New Roman"/>
          <w:sz w:val="28"/>
          <w:szCs w:val="28"/>
          <w:lang w:val="en-GB"/>
        </w:rPr>
        <w:t>to affiliate</w:t>
      </w:r>
      <w:r w:rsidRPr="00D25C48">
        <w:rPr>
          <w:rFonts w:ascii="Times New Roman" w:hAnsi="Times New Roman" w:cs="Times New Roman"/>
          <w:sz w:val="28"/>
          <w:szCs w:val="28"/>
          <w:lang w:val="en-GB"/>
        </w:rPr>
        <w:t>. As if that was not exciting enough, Ken Loach arrived to give his backing to the new group.</w:t>
      </w:r>
    </w:p>
    <w:p w14:paraId="69F11AE8" w14:textId="77777777" w:rsidR="00374315" w:rsidRPr="00D25C48" w:rsidRDefault="00374315">
      <w:pPr>
        <w:rPr>
          <w:rFonts w:ascii="Times New Roman" w:hAnsi="Times New Roman" w:cs="Times New Roman"/>
          <w:sz w:val="28"/>
          <w:szCs w:val="28"/>
          <w:lang w:val="en-GB"/>
        </w:rPr>
      </w:pPr>
    </w:p>
    <w:p w14:paraId="61A22E17" w14:textId="1E8EF4C2" w:rsidR="0023208D" w:rsidRPr="009E0F67" w:rsidRDefault="0023208D">
      <w:pPr>
        <w:rPr>
          <w:rFonts w:ascii="Times New Roman" w:hAnsi="Times New Roman" w:cs="Times New Roman"/>
          <w:b/>
          <w:sz w:val="28"/>
          <w:szCs w:val="28"/>
          <w:lang w:val="en-GB"/>
        </w:rPr>
      </w:pPr>
      <w:r w:rsidRPr="009E0F67">
        <w:rPr>
          <w:rFonts w:ascii="Times New Roman" w:hAnsi="Times New Roman" w:cs="Times New Roman"/>
          <w:b/>
          <w:sz w:val="28"/>
          <w:szCs w:val="28"/>
          <w:lang w:val="en-GB"/>
        </w:rPr>
        <w:t>Scottish Leadership</w:t>
      </w:r>
      <w:r w:rsidR="001A0A91">
        <w:rPr>
          <w:rFonts w:ascii="Times New Roman" w:hAnsi="Times New Roman" w:cs="Times New Roman"/>
          <w:b/>
          <w:sz w:val="28"/>
          <w:szCs w:val="28"/>
          <w:lang w:val="en-GB"/>
        </w:rPr>
        <w:t xml:space="preserve">: </w:t>
      </w:r>
      <w:r w:rsidR="001A0A91" w:rsidRPr="00832D55">
        <w:rPr>
          <w:rFonts w:ascii="Times New Roman" w:hAnsi="Times New Roman" w:cs="Times New Roman"/>
          <w:sz w:val="28"/>
          <w:szCs w:val="28"/>
          <w:lang w:val="en-GB"/>
        </w:rPr>
        <w:t>Cherry</w:t>
      </w:r>
    </w:p>
    <w:p w14:paraId="7D9E4619" w14:textId="20B13545" w:rsidR="003C0F88" w:rsidRDefault="001A0A91">
      <w:pPr>
        <w:rPr>
          <w:rFonts w:ascii="Times New Roman" w:hAnsi="Times New Roman" w:cs="Times New Roman"/>
          <w:sz w:val="28"/>
          <w:szCs w:val="28"/>
          <w:lang w:val="en-GB"/>
        </w:rPr>
      </w:pPr>
      <w:r>
        <w:rPr>
          <w:rFonts w:ascii="Times New Roman" w:hAnsi="Times New Roman" w:cs="Times New Roman"/>
          <w:sz w:val="28"/>
          <w:szCs w:val="28"/>
          <w:lang w:val="en-GB"/>
        </w:rPr>
        <w:t>I</w:t>
      </w:r>
      <w:r w:rsidRPr="00D25C48">
        <w:rPr>
          <w:rFonts w:ascii="Times New Roman" w:hAnsi="Times New Roman" w:cs="Times New Roman"/>
          <w:sz w:val="28"/>
          <w:szCs w:val="28"/>
          <w:lang w:val="en-GB"/>
        </w:rPr>
        <w:t xml:space="preserve"> </w:t>
      </w:r>
      <w:r w:rsidR="00374315" w:rsidRPr="00D25C48">
        <w:rPr>
          <w:rFonts w:ascii="Times New Roman" w:hAnsi="Times New Roman" w:cs="Times New Roman"/>
          <w:sz w:val="28"/>
          <w:szCs w:val="28"/>
          <w:lang w:val="en-GB"/>
        </w:rPr>
        <w:t xml:space="preserve">also attended a hustings for the Scottish Leadership, and had </w:t>
      </w:r>
      <w:r>
        <w:rPr>
          <w:rFonts w:ascii="Times New Roman" w:hAnsi="Times New Roman" w:cs="Times New Roman"/>
          <w:sz w:val="28"/>
          <w:szCs w:val="28"/>
          <w:lang w:val="en-GB"/>
        </w:rPr>
        <w:t>I</w:t>
      </w:r>
      <w:r w:rsidRPr="00D25C48">
        <w:rPr>
          <w:rFonts w:ascii="Times New Roman" w:hAnsi="Times New Roman" w:cs="Times New Roman"/>
          <w:sz w:val="28"/>
          <w:szCs w:val="28"/>
          <w:lang w:val="en-GB"/>
        </w:rPr>
        <w:t xml:space="preserve"> </w:t>
      </w:r>
      <w:r w:rsidR="00374315" w:rsidRPr="00D25C48">
        <w:rPr>
          <w:rFonts w:ascii="Times New Roman" w:hAnsi="Times New Roman" w:cs="Times New Roman"/>
          <w:sz w:val="28"/>
          <w:szCs w:val="28"/>
          <w:lang w:val="en-GB"/>
        </w:rPr>
        <w:t xml:space="preserve">had to choose on the basis of that one meeting I would not find much in terms of issues that divided the two candidates. I know there is a difference, but on what I saw it left me depressed and </w:t>
      </w:r>
      <w:r w:rsidR="003C0F88">
        <w:rPr>
          <w:rFonts w:ascii="Times New Roman" w:hAnsi="Times New Roman" w:cs="Times New Roman"/>
          <w:sz w:val="28"/>
          <w:szCs w:val="28"/>
          <w:lang w:val="en-GB"/>
        </w:rPr>
        <w:t xml:space="preserve">somewhat </w:t>
      </w:r>
      <w:r w:rsidR="00374315" w:rsidRPr="00D25C48">
        <w:rPr>
          <w:rFonts w:ascii="Times New Roman" w:hAnsi="Times New Roman" w:cs="Times New Roman"/>
          <w:sz w:val="28"/>
          <w:szCs w:val="28"/>
          <w:lang w:val="en-GB"/>
        </w:rPr>
        <w:t>underwhelmed.</w:t>
      </w:r>
    </w:p>
    <w:p w14:paraId="1E49BFFF" w14:textId="77777777" w:rsidR="003C0F88" w:rsidRPr="001A0A91" w:rsidRDefault="003C0F88">
      <w:pPr>
        <w:rPr>
          <w:rFonts w:ascii="Times New Roman" w:hAnsi="Times New Roman" w:cs="Times New Roman"/>
          <w:i/>
          <w:sz w:val="28"/>
          <w:szCs w:val="28"/>
          <w:lang w:val="en-GB"/>
        </w:rPr>
      </w:pPr>
    </w:p>
    <w:p w14:paraId="05726563" w14:textId="608BED2E" w:rsidR="003C0F88" w:rsidRPr="00DF4E63" w:rsidRDefault="003C0F88">
      <w:pPr>
        <w:rPr>
          <w:rFonts w:ascii="Times New Roman" w:hAnsi="Times New Roman" w:cs="Times New Roman"/>
          <w:i/>
          <w:sz w:val="28"/>
          <w:szCs w:val="28"/>
          <w:lang w:val="en-GB"/>
        </w:rPr>
      </w:pPr>
      <w:r w:rsidRPr="00DF4E63">
        <w:rPr>
          <w:rFonts w:ascii="Times New Roman" w:hAnsi="Times New Roman" w:cs="Times New Roman"/>
          <w:i/>
          <w:noProof/>
          <w:sz w:val="28"/>
          <w:szCs w:val="28"/>
        </w:rPr>
        <w:lastRenderedPageBreak/>
        <w:drawing>
          <wp:inline distT="0" distB="0" distL="0" distR="0" wp14:anchorId="288E3CBD" wp14:editId="6F85DDE3">
            <wp:extent cx="5943600" cy="44577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tte MP.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Pr>
          <w:rFonts w:ascii="Times New Roman" w:hAnsi="Times New Roman" w:cs="Times New Roman"/>
          <w:sz w:val="28"/>
          <w:szCs w:val="28"/>
          <w:lang w:val="en-GB"/>
        </w:rPr>
        <w:t>Lotte joined the new MPs on stage for last morning</w:t>
      </w:r>
    </w:p>
    <w:p w14:paraId="10A843F6" w14:textId="77777777" w:rsidR="003C0F88" w:rsidRPr="00D25C48" w:rsidRDefault="003C0F88">
      <w:pPr>
        <w:rPr>
          <w:rFonts w:ascii="Times New Roman" w:hAnsi="Times New Roman" w:cs="Times New Roman"/>
          <w:sz w:val="28"/>
          <w:szCs w:val="28"/>
          <w:lang w:val="en-GB"/>
        </w:rPr>
      </w:pPr>
    </w:p>
    <w:p w14:paraId="14208C7B" w14:textId="77777777" w:rsidR="00374315" w:rsidRPr="00D25C48" w:rsidRDefault="00374315">
      <w:pPr>
        <w:rPr>
          <w:rFonts w:ascii="Times New Roman" w:hAnsi="Times New Roman" w:cs="Times New Roman"/>
          <w:sz w:val="28"/>
          <w:szCs w:val="28"/>
          <w:lang w:val="en-GB"/>
        </w:rPr>
      </w:pPr>
    </w:p>
    <w:p w14:paraId="60D0749A" w14:textId="77777777" w:rsidR="008B3EAC" w:rsidRPr="00D25C48" w:rsidRDefault="008B3EAC">
      <w:pPr>
        <w:rPr>
          <w:rFonts w:ascii="Times New Roman" w:hAnsi="Times New Roman" w:cs="Times New Roman"/>
          <w:sz w:val="28"/>
          <w:szCs w:val="28"/>
          <w:lang w:val="en-GB"/>
        </w:rPr>
      </w:pPr>
    </w:p>
    <w:sectPr w:rsidR="008B3EAC" w:rsidRPr="00D25C48" w:rsidSect="003E393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3BA43" w14:textId="77777777" w:rsidR="00A6272E" w:rsidRDefault="00A6272E" w:rsidP="00423591">
      <w:pPr>
        <w:spacing w:after="0" w:line="240" w:lineRule="auto"/>
      </w:pPr>
      <w:r>
        <w:separator/>
      </w:r>
    </w:p>
  </w:endnote>
  <w:endnote w:type="continuationSeparator" w:id="0">
    <w:p w14:paraId="0FF57F86" w14:textId="77777777" w:rsidR="00A6272E" w:rsidRDefault="00A6272E" w:rsidP="00423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00000003" w:usb1="00000000" w:usb2="00000000" w:usb3="00000000" w:csb0="00000001" w:csb1="00000000"/>
  </w:font>
  <w:font w:name="Helvetica">
    <w:panose1 w:val="020B0604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574E1" w14:textId="77777777" w:rsidR="00A6272E" w:rsidRDefault="00A6272E" w:rsidP="00423591">
      <w:pPr>
        <w:spacing w:after="0" w:line="240" w:lineRule="auto"/>
      </w:pPr>
      <w:r>
        <w:separator/>
      </w:r>
    </w:p>
  </w:footnote>
  <w:footnote w:type="continuationSeparator" w:id="0">
    <w:p w14:paraId="6B5E601B" w14:textId="77777777" w:rsidR="00A6272E" w:rsidRDefault="00A6272E" w:rsidP="004235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33822"/>
    <w:multiLevelType w:val="multilevel"/>
    <w:tmpl w:val="84623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A67AFA"/>
    <w:multiLevelType w:val="multilevel"/>
    <w:tmpl w:val="57A2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3B499B"/>
    <w:multiLevelType w:val="multilevel"/>
    <w:tmpl w:val="15DE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F60"/>
    <w:rsid w:val="00025576"/>
    <w:rsid w:val="00080C2D"/>
    <w:rsid w:val="000C32F3"/>
    <w:rsid w:val="00137110"/>
    <w:rsid w:val="001A0A91"/>
    <w:rsid w:val="001B2F1A"/>
    <w:rsid w:val="001C15A6"/>
    <w:rsid w:val="001F72B6"/>
    <w:rsid w:val="0020567F"/>
    <w:rsid w:val="002300AB"/>
    <w:rsid w:val="0023208D"/>
    <w:rsid w:val="0025791D"/>
    <w:rsid w:val="0028072F"/>
    <w:rsid w:val="00292B11"/>
    <w:rsid w:val="00296018"/>
    <w:rsid w:val="002D3D54"/>
    <w:rsid w:val="00315800"/>
    <w:rsid w:val="003328B5"/>
    <w:rsid w:val="00357942"/>
    <w:rsid w:val="00374315"/>
    <w:rsid w:val="003834C5"/>
    <w:rsid w:val="003A4F60"/>
    <w:rsid w:val="003C0F88"/>
    <w:rsid w:val="003E393A"/>
    <w:rsid w:val="00423591"/>
    <w:rsid w:val="00465880"/>
    <w:rsid w:val="00517FB1"/>
    <w:rsid w:val="00544C77"/>
    <w:rsid w:val="005859B6"/>
    <w:rsid w:val="005957D6"/>
    <w:rsid w:val="005A2F95"/>
    <w:rsid w:val="005B258E"/>
    <w:rsid w:val="005C1D3E"/>
    <w:rsid w:val="0061098F"/>
    <w:rsid w:val="0061638A"/>
    <w:rsid w:val="006437B5"/>
    <w:rsid w:val="00676C1B"/>
    <w:rsid w:val="00680935"/>
    <w:rsid w:val="00687366"/>
    <w:rsid w:val="006B23CD"/>
    <w:rsid w:val="006B3C4D"/>
    <w:rsid w:val="006B401C"/>
    <w:rsid w:val="007B6FB4"/>
    <w:rsid w:val="00832D55"/>
    <w:rsid w:val="00854775"/>
    <w:rsid w:val="0088723E"/>
    <w:rsid w:val="008B3EAC"/>
    <w:rsid w:val="008B4546"/>
    <w:rsid w:val="00984916"/>
    <w:rsid w:val="00986C55"/>
    <w:rsid w:val="009B1452"/>
    <w:rsid w:val="009D13C4"/>
    <w:rsid w:val="009E0F67"/>
    <w:rsid w:val="009F38F9"/>
    <w:rsid w:val="009F4F12"/>
    <w:rsid w:val="00A02FC6"/>
    <w:rsid w:val="00A6272E"/>
    <w:rsid w:val="00A65748"/>
    <w:rsid w:val="00AA7BB0"/>
    <w:rsid w:val="00AC163A"/>
    <w:rsid w:val="00AD4226"/>
    <w:rsid w:val="00B55A50"/>
    <w:rsid w:val="00B561D3"/>
    <w:rsid w:val="00B74BD4"/>
    <w:rsid w:val="00B80504"/>
    <w:rsid w:val="00BB1466"/>
    <w:rsid w:val="00C17F0E"/>
    <w:rsid w:val="00D17D48"/>
    <w:rsid w:val="00D25C48"/>
    <w:rsid w:val="00D31532"/>
    <w:rsid w:val="00DB2090"/>
    <w:rsid w:val="00DF4E63"/>
    <w:rsid w:val="00E03635"/>
    <w:rsid w:val="00E83494"/>
    <w:rsid w:val="00F06662"/>
    <w:rsid w:val="00F2546A"/>
    <w:rsid w:val="00F4091D"/>
    <w:rsid w:val="00F42FE7"/>
    <w:rsid w:val="00F5601D"/>
    <w:rsid w:val="00FA4CE5"/>
    <w:rsid w:val="00FB1178"/>
    <w:rsid w:val="00FC7CE3"/>
    <w:rsid w:val="00FE7228"/>
    <w:rsid w:val="00FF22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009377"/>
  <w15:docId w15:val="{2581DB2C-7241-4543-988B-10C5209D5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58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5880"/>
    <w:rPr>
      <w:rFonts w:ascii="Segoe UI" w:hAnsi="Segoe UI" w:cs="Segoe UI"/>
      <w:sz w:val="18"/>
      <w:szCs w:val="18"/>
    </w:rPr>
  </w:style>
  <w:style w:type="character" w:customStyle="1" w:styleId="st">
    <w:name w:val="st"/>
    <w:basedOn w:val="DefaultParagraphFont"/>
    <w:rsid w:val="00A02FC6"/>
  </w:style>
  <w:style w:type="character" w:styleId="Emphasis">
    <w:name w:val="Emphasis"/>
    <w:basedOn w:val="DefaultParagraphFont"/>
    <w:uiPriority w:val="20"/>
    <w:qFormat/>
    <w:rsid w:val="00357942"/>
    <w:rPr>
      <w:i/>
      <w:iCs/>
    </w:rPr>
  </w:style>
  <w:style w:type="character" w:styleId="Hyperlink">
    <w:name w:val="Hyperlink"/>
    <w:basedOn w:val="DefaultParagraphFont"/>
    <w:uiPriority w:val="99"/>
    <w:semiHidden/>
    <w:unhideWhenUsed/>
    <w:rsid w:val="005A2F95"/>
    <w:rPr>
      <w:color w:val="0000FF"/>
      <w:u w:val="single"/>
    </w:rPr>
  </w:style>
  <w:style w:type="paragraph" w:styleId="NormalWeb">
    <w:name w:val="Normal (Web)"/>
    <w:basedOn w:val="Normal"/>
    <w:uiPriority w:val="99"/>
    <w:semiHidden/>
    <w:unhideWhenUsed/>
    <w:rsid w:val="00296018"/>
    <w:pPr>
      <w:spacing w:before="100" w:beforeAutospacing="1" w:after="100" w:afterAutospacing="1" w:line="240" w:lineRule="auto"/>
    </w:pPr>
    <w:rPr>
      <w:rFonts w:ascii="Times" w:hAnsi="Times" w:cs="Times New Roman"/>
      <w:sz w:val="20"/>
      <w:szCs w:val="20"/>
      <w:lang w:val="en-GB"/>
    </w:rPr>
  </w:style>
  <w:style w:type="character" w:styleId="Strong">
    <w:name w:val="Strong"/>
    <w:basedOn w:val="DefaultParagraphFont"/>
    <w:uiPriority w:val="22"/>
    <w:qFormat/>
    <w:rsid w:val="00296018"/>
    <w:rPr>
      <w:b/>
      <w:bCs/>
    </w:rPr>
  </w:style>
  <w:style w:type="character" w:styleId="CommentReference">
    <w:name w:val="annotation reference"/>
    <w:basedOn w:val="DefaultParagraphFont"/>
    <w:uiPriority w:val="99"/>
    <w:semiHidden/>
    <w:unhideWhenUsed/>
    <w:rsid w:val="00080C2D"/>
    <w:rPr>
      <w:sz w:val="18"/>
      <w:szCs w:val="18"/>
    </w:rPr>
  </w:style>
  <w:style w:type="paragraph" w:styleId="CommentText">
    <w:name w:val="annotation text"/>
    <w:basedOn w:val="Normal"/>
    <w:link w:val="CommentTextChar"/>
    <w:uiPriority w:val="99"/>
    <w:semiHidden/>
    <w:unhideWhenUsed/>
    <w:rsid w:val="00080C2D"/>
    <w:pPr>
      <w:spacing w:line="240" w:lineRule="auto"/>
    </w:pPr>
    <w:rPr>
      <w:sz w:val="24"/>
      <w:szCs w:val="24"/>
    </w:rPr>
  </w:style>
  <w:style w:type="character" w:customStyle="1" w:styleId="CommentTextChar">
    <w:name w:val="Comment Text Char"/>
    <w:basedOn w:val="DefaultParagraphFont"/>
    <w:link w:val="CommentText"/>
    <w:uiPriority w:val="99"/>
    <w:semiHidden/>
    <w:rsid w:val="00080C2D"/>
    <w:rPr>
      <w:sz w:val="24"/>
      <w:szCs w:val="24"/>
    </w:rPr>
  </w:style>
  <w:style w:type="paragraph" w:styleId="CommentSubject">
    <w:name w:val="annotation subject"/>
    <w:basedOn w:val="CommentText"/>
    <w:next w:val="CommentText"/>
    <w:link w:val="CommentSubjectChar"/>
    <w:uiPriority w:val="99"/>
    <w:semiHidden/>
    <w:unhideWhenUsed/>
    <w:rsid w:val="00080C2D"/>
    <w:rPr>
      <w:b/>
      <w:bCs/>
      <w:sz w:val="20"/>
      <w:szCs w:val="20"/>
    </w:rPr>
  </w:style>
  <w:style w:type="character" w:customStyle="1" w:styleId="CommentSubjectChar">
    <w:name w:val="Comment Subject Char"/>
    <w:basedOn w:val="CommentTextChar"/>
    <w:link w:val="CommentSubject"/>
    <w:uiPriority w:val="99"/>
    <w:semiHidden/>
    <w:rsid w:val="00080C2D"/>
    <w:rPr>
      <w:b/>
      <w:bCs/>
      <w:sz w:val="20"/>
      <w:szCs w:val="20"/>
    </w:rPr>
  </w:style>
  <w:style w:type="paragraph" w:styleId="FootnoteText">
    <w:name w:val="footnote text"/>
    <w:basedOn w:val="Normal"/>
    <w:link w:val="FootnoteTextChar"/>
    <w:uiPriority w:val="99"/>
    <w:unhideWhenUsed/>
    <w:rsid w:val="00423591"/>
    <w:pPr>
      <w:spacing w:after="0" w:line="240" w:lineRule="auto"/>
    </w:pPr>
    <w:rPr>
      <w:sz w:val="24"/>
      <w:szCs w:val="24"/>
    </w:rPr>
  </w:style>
  <w:style w:type="character" w:customStyle="1" w:styleId="FootnoteTextChar">
    <w:name w:val="Footnote Text Char"/>
    <w:basedOn w:val="DefaultParagraphFont"/>
    <w:link w:val="FootnoteText"/>
    <w:uiPriority w:val="99"/>
    <w:rsid w:val="00423591"/>
    <w:rPr>
      <w:sz w:val="24"/>
      <w:szCs w:val="24"/>
    </w:rPr>
  </w:style>
  <w:style w:type="character" w:styleId="FootnoteReference">
    <w:name w:val="footnote reference"/>
    <w:basedOn w:val="DefaultParagraphFont"/>
    <w:uiPriority w:val="99"/>
    <w:unhideWhenUsed/>
    <w:rsid w:val="00423591"/>
    <w:rPr>
      <w:vertAlign w:val="superscript"/>
    </w:rPr>
  </w:style>
  <w:style w:type="character" w:customStyle="1" w:styleId="tgc">
    <w:name w:val="_tgc"/>
    <w:basedOn w:val="DefaultParagraphFont"/>
    <w:rsid w:val="00FB1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305333">
      <w:bodyDiv w:val="1"/>
      <w:marLeft w:val="0"/>
      <w:marRight w:val="0"/>
      <w:marTop w:val="0"/>
      <w:marBottom w:val="0"/>
      <w:divBdr>
        <w:top w:val="none" w:sz="0" w:space="0" w:color="auto"/>
        <w:left w:val="none" w:sz="0" w:space="0" w:color="auto"/>
        <w:bottom w:val="none" w:sz="0" w:space="0" w:color="auto"/>
        <w:right w:val="none" w:sz="0" w:space="0" w:color="auto"/>
      </w:divBdr>
    </w:div>
    <w:div w:id="1225797417">
      <w:bodyDiv w:val="1"/>
      <w:marLeft w:val="0"/>
      <w:marRight w:val="0"/>
      <w:marTop w:val="0"/>
      <w:marBottom w:val="0"/>
      <w:divBdr>
        <w:top w:val="none" w:sz="0" w:space="0" w:color="auto"/>
        <w:left w:val="none" w:sz="0" w:space="0" w:color="auto"/>
        <w:bottom w:val="none" w:sz="0" w:space="0" w:color="auto"/>
        <w:right w:val="none" w:sz="0" w:space="0" w:color="auto"/>
      </w:divBdr>
    </w:div>
    <w:div w:id="1734230564">
      <w:bodyDiv w:val="1"/>
      <w:marLeft w:val="0"/>
      <w:marRight w:val="0"/>
      <w:marTop w:val="0"/>
      <w:marBottom w:val="0"/>
      <w:divBdr>
        <w:top w:val="none" w:sz="0" w:space="0" w:color="auto"/>
        <w:left w:val="none" w:sz="0" w:space="0" w:color="auto"/>
        <w:bottom w:val="none" w:sz="0" w:space="0" w:color="auto"/>
        <w:right w:val="none" w:sz="0" w:space="0" w:color="auto"/>
      </w:divBdr>
    </w:div>
    <w:div w:id="182657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CC92A6-EC09-4A32-BC7D-B4FF8A42D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3228</Words>
  <Characters>18401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Avril</dc:creator>
  <cp:keywords/>
  <dc:description/>
  <cp:lastModifiedBy>Ann Black</cp:lastModifiedBy>
  <cp:revision>3</cp:revision>
  <cp:lastPrinted>2017-10-11T16:23:00Z</cp:lastPrinted>
  <dcterms:created xsi:type="dcterms:W3CDTF">2017-10-12T20:04:00Z</dcterms:created>
  <dcterms:modified xsi:type="dcterms:W3CDTF">2017-10-12T20:22:00Z</dcterms:modified>
</cp:coreProperties>
</file>